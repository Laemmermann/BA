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53726" w14:textId="77777777" w:rsidR="00DB12FC" w:rsidRDefault="001F2E2F">
      <w:pPr>
        <w:pStyle w:val="Untertitel"/>
        <w:rPr>
          <w:rFonts w:eastAsia="MS Gothic"/>
          <w:b/>
          <w:bCs/>
          <w:spacing w:val="-10"/>
          <w:sz w:val="56"/>
          <w:szCs w:val="56"/>
        </w:rPr>
      </w:pPr>
      <w:r>
        <w:rPr>
          <w:rFonts w:eastAsia="MS Gothic"/>
          <w:b/>
          <w:bCs/>
          <w:spacing w:val="-10"/>
          <w:sz w:val="56"/>
          <w:szCs w:val="56"/>
        </w:rPr>
        <w:t xml:space="preserve">Repräsentation von Kurseinheiten der </w:t>
      </w:r>
      <w:proofErr w:type="spellStart"/>
      <w:r>
        <w:rPr>
          <w:rFonts w:eastAsia="MS Gothic"/>
          <w:b/>
          <w:bCs/>
          <w:spacing w:val="-10"/>
          <w:sz w:val="56"/>
          <w:szCs w:val="56"/>
        </w:rPr>
        <w:t>FernUniversität</w:t>
      </w:r>
      <w:proofErr w:type="spellEnd"/>
      <w:r>
        <w:rPr>
          <w:rFonts w:eastAsia="MS Gothic"/>
          <w:b/>
          <w:bCs/>
          <w:spacing w:val="-10"/>
          <w:sz w:val="56"/>
          <w:szCs w:val="56"/>
        </w:rPr>
        <w:t xml:space="preserve"> als Hyperaudio-Dokumente in Moodle: Design und Implementierung</w:t>
      </w:r>
    </w:p>
    <w:p w14:paraId="62017974" w14:textId="77777777" w:rsidR="00DB12FC" w:rsidRDefault="001F2E2F">
      <w:pPr>
        <w:pStyle w:val="Untertitel"/>
      </w:pPr>
      <w:r>
        <w:t>Michael Lämmermann</w:t>
      </w:r>
    </w:p>
    <w:p w14:paraId="6D9D505F" w14:textId="77777777" w:rsidR="00DB12FC" w:rsidRDefault="001F2E2F">
      <w:pPr>
        <w:pStyle w:val="Untertitel"/>
      </w:pPr>
      <w:r>
        <w:t>Matrikelnummer 9611711</w:t>
      </w:r>
    </w:p>
    <w:p w14:paraId="472148AB" w14:textId="77777777" w:rsidR="00DB12FC" w:rsidRDefault="001F2E2F">
      <w:pPr>
        <w:pStyle w:val="Untertitel"/>
      </w:pPr>
      <w:r>
        <w:t>E-Mail: michael.laemmermann@studium.fernuni-hagen.de</w:t>
      </w:r>
    </w:p>
    <w:p w14:paraId="62EDA136" w14:textId="77777777" w:rsidR="00DB12FC" w:rsidRDefault="001F2E2F">
      <w:pPr>
        <w:pStyle w:val="Untertitel"/>
      </w:pPr>
      <w:proofErr w:type="spellStart"/>
      <w:r>
        <w:t>B.Sc</w:t>
      </w:r>
      <w:proofErr w:type="spellEnd"/>
      <w:r>
        <w:t>. Wirtschaftsinformatik</w:t>
      </w:r>
    </w:p>
    <w:p w14:paraId="514E6D55" w14:textId="77777777" w:rsidR="00DB12FC" w:rsidRDefault="001F2E2F">
      <w:pPr>
        <w:pStyle w:val="Untertitel"/>
      </w:pPr>
      <w:r>
        <w:t>Studium in: Vollzeit</w:t>
      </w:r>
    </w:p>
    <w:p w14:paraId="48C5321E" w14:textId="77777777" w:rsidR="00DB12FC" w:rsidRDefault="001F2E2F">
      <w:pPr>
        <w:pStyle w:val="Untertitel"/>
      </w:pPr>
      <w:r>
        <w:t>Drei Monate</w:t>
      </w:r>
    </w:p>
    <w:p w14:paraId="50207360" w14:textId="77777777" w:rsidR="00DB12FC" w:rsidRDefault="001F2E2F">
      <w:pPr>
        <w:pStyle w:val="Untertitel"/>
      </w:pPr>
      <w:r>
        <w:t>Betreuer: Niels Seidel</w:t>
      </w:r>
    </w:p>
    <w:p w14:paraId="07F718D9" w14:textId="77777777" w:rsidR="00DB12FC" w:rsidRDefault="00DB12FC"/>
    <w:p w14:paraId="2D80F0AF" w14:textId="77777777" w:rsidR="00DB12FC" w:rsidRDefault="001F2E2F">
      <w:pPr>
        <w:pStyle w:val="berschrift1"/>
        <w:numPr>
          <w:ilvl w:val="0"/>
          <w:numId w:val="3"/>
        </w:numPr>
      </w:pPr>
      <w:r>
        <w:t>Problemstellung</w:t>
      </w:r>
    </w:p>
    <w:p w14:paraId="469E37B9" w14:textId="77777777" w:rsidR="00DB12FC" w:rsidRDefault="001F2E2F">
      <w:pPr>
        <w:pStyle w:val="berschrift2"/>
        <w:numPr>
          <w:ilvl w:val="1"/>
          <w:numId w:val="3"/>
        </w:numPr>
      </w:pPr>
      <w:r>
        <w:t>Motivation</w:t>
      </w:r>
    </w:p>
    <w:p w14:paraId="3ECC9F5B" w14:textId="77777777" w:rsidR="00DB12FC" w:rsidRDefault="001F2E2F">
      <w:r>
        <w:t xml:space="preserve">Die Motivation zur Ausschreibung dieses Themas besteht darin, dass ca. 80% der Studierenden in Teilzeit studieren und 80% gleichfalls neben dem Studium arbeiten. Unter diesen Umständen beschäftigen sich viele Studierende erst kurz vor der Prüfung mit den Lerninhalten. An der </w:t>
      </w:r>
      <w:commentRangeStart w:id="0"/>
      <w:commentRangeStart w:id="1"/>
      <w:r>
        <w:t xml:space="preserve">Fakultät Mathematik/Informatik </w:t>
      </w:r>
      <w:ins w:id="2" w:author="Michael Laemmermann" w:date="2018-02-12T18:46:00Z">
        <w:r>
          <w:t>und auch an der Fakultät für Wirtschaft</w:t>
        </w:r>
      </w:ins>
      <w:ins w:id="3" w:author="Michael Laemmermann" w:date="2018-02-12T18:47:00Z">
        <w:r>
          <w:t>swissenschaften</w:t>
        </w:r>
      </w:ins>
      <w:ins w:id="4" w:author="Michael Laemmermann" w:date="2018-02-12T18:46:00Z">
        <w:r>
          <w:t xml:space="preserve"> </w:t>
        </w:r>
      </w:ins>
      <w:r>
        <w:t xml:space="preserve">bestehen diese Lerninhalte zu einem guten Teil aus textlastigen Kurseinheiten, die Abbildungen und Formeln enthalten. </w:t>
      </w:r>
      <w:commentRangeEnd w:id="0"/>
      <w:r>
        <w:commentReference w:id="0"/>
      </w:r>
      <w:commentRangeEnd w:id="1"/>
      <w:ins w:id="5" w:author="Unknown Author" w:date="2018-02-16T11:52:00Z">
        <w:r>
          <w:commentReference w:id="1"/>
        </w:r>
        <w:r>
          <w:commentReference w:id="6"/>
        </w:r>
      </w:ins>
      <w:r w:rsidR="00C36C1E">
        <w:rPr>
          <w:rStyle w:val="Kommentarzeichen"/>
        </w:rPr>
        <w:commentReference w:id="7"/>
      </w:r>
      <w:r>
        <w:t>Die Idee besteht nun darin, den Lernenden erstens eine alternative Repräsentation (Modalität) die Lerninhalte anzubieten und ihnen zweitens das Lernen während ungenutzter Alltagssituationen zu ermöglichen (z.B. lange Autofahrten, Pendeln in Bus und Bahn, beim Joggen, etc.). Auf diese Weise könnten die Lernenden die Inhalte häufiger rezipieren und einüben. Ergänzt um gute E-Assessments (Selbsttests) hätten Sie in Summe eine Chance, sich frühzeitig und kontinuierlich auf die Prüfung vorzubereiten und vielleicht bessere Lernerfolge zu erzielen. </w:t>
      </w:r>
    </w:p>
    <w:p w14:paraId="4B0A3628" w14:textId="77777777" w:rsidR="00DB12FC" w:rsidRDefault="001F2E2F">
      <w:pPr>
        <w:pStyle w:val="berschrift2"/>
        <w:numPr>
          <w:ilvl w:val="1"/>
          <w:numId w:val="3"/>
        </w:numPr>
      </w:pPr>
      <w:r>
        <w:t>Aufgabenstellung</w:t>
      </w:r>
    </w:p>
    <w:p w14:paraId="61CC7D0A" w14:textId="77777777" w:rsidR="00DB12FC" w:rsidRDefault="001F2E2F">
      <w:r>
        <w:t xml:space="preserve">Es soll ein Moodle-Plugin entwickelt werden, mit dem es möglich ist, Audiodateien abzuspielen, bei welchen </w:t>
      </w:r>
      <w:commentRangeStart w:id="8"/>
      <w:r>
        <w:t>Studierende</w:t>
      </w:r>
      <w:commentRangeEnd w:id="8"/>
      <w:r>
        <w:commentReference w:id="8"/>
      </w:r>
      <w:r>
        <w:t xml:space="preserve"> </w:t>
      </w:r>
      <w:ins w:id="9" w:author="Michael Laemmermann" w:date="2018-02-03T13:57:00Z">
        <w:r>
          <w:t xml:space="preserve">eines Kurses </w:t>
        </w:r>
      </w:ins>
      <w:r>
        <w:t xml:space="preserve">zeitgenau </w:t>
      </w:r>
      <w:ins w:id="10" w:author="Michael Laemmermann" w:date="2018-02-03T13:57:00Z">
        <w:r>
          <w:t xml:space="preserve">persönliche und für Kommilitonen sichtbare </w:t>
        </w:r>
      </w:ins>
      <w:r>
        <w:lastRenderedPageBreak/>
        <w:t xml:space="preserve">Kommentare </w:t>
      </w:r>
      <w:commentRangeStart w:id="11"/>
      <w:r>
        <w:t>hinterlegen</w:t>
      </w:r>
      <w:commentRangeEnd w:id="11"/>
      <w:r>
        <w:commentReference w:id="11"/>
      </w:r>
      <w:r>
        <w:t xml:space="preserve"> können</w:t>
      </w:r>
      <w:ins w:id="12" w:author="Michael Laemmermann" w:date="2018-02-04T12:49:00Z">
        <w:r>
          <w:t>, welche in Echtzeit dargestellt werden</w:t>
        </w:r>
      </w:ins>
      <w:r>
        <w:t xml:space="preserve">. Zusätzlich soll es möglich sein, </w:t>
      </w:r>
      <w:commentRangeStart w:id="13"/>
      <w:r>
        <w:t>Inhalte</w:t>
      </w:r>
      <w:commentRangeEnd w:id="13"/>
      <w:r>
        <w:commentReference w:id="13"/>
      </w:r>
      <w:r>
        <w:t xml:space="preserve"> </w:t>
      </w:r>
      <w:ins w:id="14" w:author="Michael Laemmermann" w:date="2018-02-03T13:59:00Z">
        <w:r>
          <w:t xml:space="preserve">(z.B. Abbildungen, Formeln, Verweisziele von Hyperlinks) </w:t>
        </w:r>
      </w:ins>
      <w:r>
        <w:t xml:space="preserve">aus den Kurseinheiten an den Audiodokumenten </w:t>
      </w:r>
      <w:del w:id="15" w:author="Michael Laemmermann" w:date="2018-02-03T14:00:00Z">
        <w:r>
          <w:delText>an</w:delText>
        </w:r>
      </w:del>
      <w:commentRangeStart w:id="16"/>
      <w:r>
        <w:t>z</w:t>
      </w:r>
      <w:ins w:id="17" w:author="Michael Laemmermann" w:date="2018-02-03T14:00:00Z">
        <w:r>
          <w:t>eitlich zu verankern</w:t>
        </w:r>
      </w:ins>
      <w:del w:id="18" w:author="Michael Laemmermann" w:date="2018-02-03T14:00:00Z">
        <w:r>
          <w:delText>uheften</w:delText>
        </w:r>
      </w:del>
      <w:commentRangeEnd w:id="16"/>
      <w:r>
        <w:commentReference w:id="16"/>
      </w:r>
      <w:r>
        <w:t xml:space="preserve">, damit diese beim Anhören </w:t>
      </w:r>
      <w:del w:id="19" w:author="Michael Laemmermann" w:date="2018-02-03T14:00:00Z">
        <w:r>
          <w:delText xml:space="preserve">sichtbar </w:delText>
        </w:r>
      </w:del>
      <w:commentRangeStart w:id="20"/>
      <w:ins w:id="21" w:author="Michael Laemmermann" w:date="2018-02-03T14:00:00Z">
        <w:r>
          <w:t>zum entsprechenden Zeitpunkt dargestellt werden</w:t>
        </w:r>
      </w:ins>
      <w:commentRangeEnd w:id="20"/>
      <w:del w:id="22" w:author="Michael Laemmermann" w:date="2018-02-03T14:00:00Z">
        <w:r>
          <w:commentReference w:id="20"/>
        </w:r>
        <w:r>
          <w:delText>sind</w:delText>
        </w:r>
      </w:del>
      <w:r>
        <w:t>.</w:t>
      </w:r>
      <w:ins w:id="23" w:author="Michael Laemmermann" w:date="2018-02-04T13:11:00Z">
        <w:r>
          <w:t xml:space="preserve"> </w:t>
        </w:r>
      </w:ins>
      <w:ins w:id="24" w:author="Michael Laemmermann" w:date="2018-04-01T12:32:00Z">
        <w:r w:rsidR="0070304C">
          <w:t>Zusätzlich soll</w:t>
        </w:r>
      </w:ins>
      <w:ins w:id="25" w:author="Michael Laemmermann" w:date="2018-04-01T12:33:00Z">
        <w:r w:rsidR="0070304C">
          <w:t>en</w:t>
        </w:r>
      </w:ins>
      <w:ins w:id="26" w:author="Michael Laemmermann" w:date="2018-04-01T12:32:00Z">
        <w:r w:rsidR="0070304C">
          <w:t xml:space="preserve"> auch akustische Signal</w:t>
        </w:r>
      </w:ins>
      <w:ins w:id="27" w:author="Michael Laemmermann" w:date="2018-04-01T12:33:00Z">
        <w:r w:rsidR="0070304C">
          <w:t xml:space="preserve">e auf das </w:t>
        </w:r>
      </w:ins>
      <w:ins w:id="28" w:author="Michael Laemmermann" w:date="2018-04-01T12:34:00Z">
        <w:r w:rsidR="0070304C">
          <w:t>V</w:t>
        </w:r>
      </w:ins>
      <w:ins w:id="29" w:author="Michael Laemmermann" w:date="2018-04-01T12:33:00Z">
        <w:r w:rsidR="0070304C">
          <w:t>orhandensein</w:t>
        </w:r>
      </w:ins>
      <w:ins w:id="30" w:author="Michael Laemmermann" w:date="2018-04-01T12:32:00Z">
        <w:r w:rsidR="0070304C">
          <w:t xml:space="preserve"> visueller Inhalte </w:t>
        </w:r>
      </w:ins>
      <w:ins w:id="31" w:author="Michael Laemmermann" w:date="2018-04-01T12:34:00Z">
        <w:r w:rsidR="0070304C">
          <w:t>hinweisen</w:t>
        </w:r>
      </w:ins>
      <w:ins w:id="32" w:author="Michael Laemmermann" w:date="2018-04-01T12:32:00Z">
        <w:r w:rsidR="0070304C">
          <w:t xml:space="preserve">. </w:t>
        </w:r>
      </w:ins>
      <w:ins w:id="33" w:author="Michael Laemmermann" w:date="2018-02-04T13:11:00Z">
        <w:r>
          <w:t>Das Moodle-Plugin übernimmt somit auch Aufgaben eines Group Awareness-Tools.</w:t>
        </w:r>
      </w:ins>
    </w:p>
    <w:p w14:paraId="7CE5C0AC" w14:textId="77777777" w:rsidR="00DB12FC" w:rsidRDefault="001F2E2F">
      <w:pPr>
        <w:pStyle w:val="berschrift2"/>
        <w:numPr>
          <w:ilvl w:val="1"/>
          <w:numId w:val="3"/>
        </w:numPr>
      </w:pPr>
      <w:r>
        <w:t>Intendierte Ergebnisse</w:t>
      </w:r>
    </w:p>
    <w:p w14:paraId="151D70BC" w14:textId="0D094219" w:rsidR="00DB12FC" w:rsidRDefault="001F2E2F">
      <w:r>
        <w:t xml:space="preserve">Konzeption und Entwicklung eines </w:t>
      </w:r>
      <w:commentRangeStart w:id="34"/>
      <w:r>
        <w:t>lauffähigen</w:t>
      </w:r>
      <w:commentRangeEnd w:id="34"/>
      <w:r>
        <w:commentReference w:id="34"/>
      </w:r>
      <w:r>
        <w:t xml:space="preserve"> Prototyps des Moodle-Plugins.</w:t>
      </w:r>
      <w:ins w:id="35" w:author="Michael Laemmermann" w:date="2018-02-04T12:57:00Z">
        <w:r>
          <w:t xml:space="preserve"> Neben eine</w:t>
        </w:r>
      </w:ins>
      <w:ins w:id="36" w:author="Michael Laemmermann" w:date="2018-02-04T12:58:00Z">
        <w:r>
          <w:t>m</w:t>
        </w:r>
      </w:ins>
      <w:ins w:id="37" w:author="Michael Laemmermann" w:date="2018-02-04T12:57:00Z">
        <w:r w:rsidR="0040076A">
          <w:t xml:space="preserve"> ansprechend gestalteten und</w:t>
        </w:r>
        <w:r>
          <w:t xml:space="preserve"> </w:t>
        </w:r>
      </w:ins>
      <w:ins w:id="38" w:author="Michael Laemmermann" w:date="2018-02-04T12:59:00Z">
        <w:r>
          <w:t>responsiven</w:t>
        </w:r>
      </w:ins>
      <w:ins w:id="39" w:author="Michael Laemmermann" w:date="2018-02-04T12:57:00Z">
        <w:r>
          <w:t xml:space="preserve"> </w:t>
        </w:r>
      </w:ins>
      <w:ins w:id="40" w:author="Michael Laemmermann" w:date="2018-02-04T12:59:00Z">
        <w:r>
          <w:t>Design</w:t>
        </w:r>
      </w:ins>
      <w:ins w:id="41" w:author="Michael Laemmermann" w:date="2018-02-04T12:57:00Z">
        <w:r>
          <w:t xml:space="preserve"> soll das Plugin </w:t>
        </w:r>
      </w:ins>
      <w:ins w:id="42" w:author="Michael Laemmermann" w:date="2018-02-04T13:00:00Z">
        <w:r>
          <w:t>einfach zu bedienen sein.</w:t>
        </w:r>
      </w:ins>
    </w:p>
    <w:p w14:paraId="257AA5A7" w14:textId="77777777" w:rsidR="00DB12FC" w:rsidRDefault="001F2E2F">
      <w:pPr>
        <w:pStyle w:val="berschrift1"/>
        <w:numPr>
          <w:ilvl w:val="0"/>
          <w:numId w:val="3"/>
        </w:numPr>
      </w:pPr>
      <w:r>
        <w:t>Aktueller Stand der Technik</w:t>
      </w:r>
    </w:p>
    <w:p w14:paraId="6D31CAD6" w14:textId="77777777" w:rsidR="00DB12FC" w:rsidRDefault="001F2E2F">
      <w:pPr>
        <w:pPrChange w:id="43" w:author="Michael Laemmermann" w:date="2018-05-10T20:06:00Z">
          <w:pPr>
            <w:ind w:left="360"/>
          </w:pPr>
        </w:pPrChange>
      </w:pPr>
      <w:r>
        <w:t>Moodle besitzt standardmäßig das Plugin „</w:t>
      </w:r>
      <w:proofErr w:type="spellStart"/>
      <w:r>
        <w:t>VideoJS</w:t>
      </w:r>
      <w:proofErr w:type="spellEnd"/>
      <w:r>
        <w:t xml:space="preserve"> Player“</w:t>
      </w:r>
      <w:sdt>
        <w:sdtPr>
          <w:id w:val="346287141"/>
          <w:citation/>
        </w:sdtPr>
        <w:sdtEndPr/>
        <w:sdtContent>
          <w:r>
            <w:fldChar w:fldCharType="begin"/>
          </w:r>
          <w:r>
            <w:instrText>CITATION Platzhalter1 \l 1031</w:instrText>
          </w:r>
          <w:r>
            <w:fldChar w:fldCharType="separate"/>
          </w:r>
          <w:r>
            <w:t xml:space="preserve"> [1]</w:t>
          </w:r>
          <w:r>
            <w:fldChar w:fldCharType="end"/>
          </w:r>
        </w:sdtContent>
      </w:sdt>
      <w:r>
        <w:t xml:space="preserve"> (GitHub-Projekt, Apache-Lizenz 2.0)</w:t>
      </w:r>
      <w:sdt>
        <w:sdtPr>
          <w:id w:val="-1577744602"/>
          <w:citation/>
        </w:sdtPr>
        <w:sdtEndPr/>
        <w:sdtContent>
          <w:r>
            <w:fldChar w:fldCharType="begin"/>
          </w:r>
          <w:r>
            <w:instrText>CITATION Platzhalter3 \l 1031</w:instrText>
          </w:r>
          <w:r>
            <w:fldChar w:fldCharType="separate"/>
          </w:r>
          <w:r>
            <w:t xml:space="preserve"> [2]</w:t>
          </w:r>
          <w:r>
            <w:fldChar w:fldCharType="end"/>
          </w:r>
        </w:sdtContent>
      </w:sdt>
      <w:r>
        <w:t xml:space="preserve">. Hierbei handelt es sich um eine JavaScript Umgebung für die Wiedergabe von Audio- und Video-Dateien, welche durch den nativen Audio-/Videoplayer des Browsers wiedergegeben werden. Zusätzlich besitzt es einen optionalen Fallback auf den </w:t>
      </w:r>
      <w:proofErr w:type="spellStart"/>
      <w:r>
        <w:t>FlashPlayer</w:t>
      </w:r>
      <w:proofErr w:type="spellEnd"/>
      <w:r>
        <w:t>. Außerdem gibt es das „HTML5 Audio“-Plugin, welches ebenfalls den nativen Audioplayer des Webbrowsers nutzt.</w:t>
      </w:r>
    </w:p>
    <w:p w14:paraId="2A3F6569" w14:textId="77777777" w:rsidR="00DB12FC" w:rsidRDefault="001F2E2F">
      <w:pPr>
        <w:pPrChange w:id="44" w:author="Michael Laemmermann" w:date="2018-05-10T20:06:00Z">
          <w:pPr>
            <w:ind w:left="360"/>
          </w:pPr>
        </w:pPrChange>
      </w:pPr>
      <w:r>
        <w:t>Abseits der Moodle Standard-Plugins existiert das „H5P“-Plugin</w:t>
      </w:r>
      <w:sdt>
        <w:sdtPr>
          <w:id w:val="385695165"/>
          <w:citation/>
        </w:sdtPr>
        <w:sdtEndPr/>
        <w:sdtContent>
          <w:r>
            <w:fldChar w:fldCharType="begin"/>
          </w:r>
          <w:r>
            <w:instrText>CITATION Platzhalter2 \l 1031</w:instrText>
          </w:r>
          <w:r>
            <w:fldChar w:fldCharType="separate"/>
          </w:r>
          <w:r>
            <w:t xml:space="preserve"> [3]</w:t>
          </w:r>
          <w:r>
            <w:fldChar w:fldCharType="end"/>
          </w:r>
        </w:sdtContent>
      </w:sdt>
      <w:r>
        <w:t xml:space="preserve"> basierend auf der gleichnamigen Software zum Erstellen von interaktiven Lerninhalten (GitHub-Projekt, MIT Lizenz)</w:t>
      </w:r>
      <w:sdt>
        <w:sdtPr>
          <w:id w:val="-650061663"/>
          <w:citation/>
        </w:sdtPr>
        <w:sdtEndPr/>
        <w:sdtContent>
          <w:r>
            <w:fldChar w:fldCharType="begin"/>
          </w:r>
          <w:r>
            <w:instrText>CITATION H5P18 \l 1031</w:instrText>
          </w:r>
          <w:r>
            <w:fldChar w:fldCharType="separate"/>
          </w:r>
          <w:r>
            <w:t xml:space="preserve"> [4]</w:t>
          </w:r>
          <w:r>
            <w:fldChar w:fldCharType="end"/>
          </w:r>
        </w:sdtContent>
      </w:sdt>
      <w:r>
        <w:t xml:space="preserve">. Dabei handelt es sich um eine Sammlung von interaktiven Komponenten, darunter Course </w:t>
      </w:r>
      <w:proofErr w:type="spellStart"/>
      <w:r>
        <w:t>Presentation</w:t>
      </w:r>
      <w:proofErr w:type="spellEnd"/>
      <w:r>
        <w:t xml:space="preserve">, Timeline, Interactive Video und Audio. Course </w:t>
      </w:r>
      <w:proofErr w:type="spellStart"/>
      <w:r>
        <w:t>Presentation</w:t>
      </w:r>
      <w:proofErr w:type="spellEnd"/>
      <w:r>
        <w:t xml:space="preserve"> bietet die Möglichkeit interaktive Präsentationen zu gestalten. Timeline kann genutzt werden um Inhalte anhand eines Zeitstrahls darzustellen. Interactive Video ermöglicht, ähnlich wie Course </w:t>
      </w:r>
      <w:proofErr w:type="spellStart"/>
      <w:r>
        <w:t>Presentation</w:t>
      </w:r>
      <w:proofErr w:type="spellEnd"/>
      <w:r>
        <w:t xml:space="preserve">, die Interaktion währenden des Abspielens eines Videos. Audio stellt analog zu „HTML5 Audio“ einen Audioplayer </w:t>
      </w:r>
      <w:commentRangeStart w:id="45"/>
      <w:r>
        <w:t>dar.</w:t>
      </w:r>
      <w:commentRangeEnd w:id="45"/>
      <w:del w:id="46" w:author="Unknown Author" w:date="2018-02-16T12:02:00Z">
        <w:r>
          <w:commentReference w:id="45"/>
        </w:r>
      </w:del>
    </w:p>
    <w:p w14:paraId="5D2235C0" w14:textId="77777777" w:rsidR="00DB12FC" w:rsidRDefault="001F2E2F">
      <w:pPr>
        <w:pPrChange w:id="47" w:author="Michael Laemmermann" w:date="2018-05-10T20:06:00Z">
          <w:pPr>
            <w:ind w:left="360"/>
          </w:pPr>
        </w:pPrChange>
      </w:pPr>
      <w:commentRangeStart w:id="48"/>
      <w:ins w:id="49" w:author="Michael Laemmermann" w:date="2018-02-04T13:15:00Z">
        <w:r>
          <w:t xml:space="preserve">Des Weiteren stellen auch Moodle-fremde Frameworks einen Lösungsansatz dar. Hier ist besonders das </w:t>
        </w:r>
      </w:ins>
      <w:ins w:id="50" w:author="Michael Laemmermann" w:date="2018-02-04T13:17:00Z">
        <w:r>
          <w:t xml:space="preserve">Framework </w:t>
        </w:r>
      </w:ins>
      <w:ins w:id="51" w:author="Michael Laemmermann" w:date="2018-02-04T13:15:00Z">
        <w:r>
          <w:t>wavesurfer</w:t>
        </w:r>
      </w:ins>
      <w:ins w:id="52" w:author="Michael Laemmermann" w:date="2018-02-04T13:17:00Z">
        <w:r>
          <w:t>.js</w:t>
        </w:r>
      </w:ins>
      <w:sdt>
        <w:sdtPr>
          <w:id w:val="102310939"/>
          <w:citation/>
        </w:sdtPr>
        <w:sdtEndPr/>
        <w:sdtContent>
          <w:r>
            <w:fldChar w:fldCharType="begin"/>
          </w:r>
          <w:r>
            <w:instrText>CITATION wav18 \l 1031</w:instrText>
          </w:r>
          <w:r>
            <w:fldChar w:fldCharType="separate"/>
          </w:r>
          <w:r>
            <w:t xml:space="preserve"> [5]</w:t>
          </w:r>
          <w:r>
            <w:fldChar w:fldCharType="end"/>
          </w:r>
        </w:sdtContent>
      </w:sdt>
      <w:ins w:id="53" w:author="Michael Laemmermann" w:date="2018-02-04T13:24:00Z">
        <w:r>
          <w:t xml:space="preserve"> (GitHub-Projekt, BSD-3-Clause)</w:t>
        </w:r>
      </w:ins>
      <w:sdt>
        <w:sdtPr>
          <w:id w:val="1950654194"/>
          <w:citation/>
        </w:sdtPr>
        <w:sdtEndPr/>
        <w:sdtContent>
          <w:r>
            <w:fldChar w:fldCharType="begin"/>
          </w:r>
          <w:r>
            <w:instrText>CITATION Git18 \l 1031</w:instrText>
          </w:r>
          <w:r>
            <w:fldChar w:fldCharType="separate"/>
          </w:r>
          <w:r>
            <w:t xml:space="preserve"> [6]</w:t>
          </w:r>
          <w:r>
            <w:fldChar w:fldCharType="end"/>
          </w:r>
        </w:sdtContent>
      </w:sdt>
      <w:ins w:id="54" w:author="Michael Laemmermann" w:date="2018-02-04T13:17:00Z">
        <w:r>
          <w:t xml:space="preserve"> hervorzuheben. Es existiert </w:t>
        </w:r>
      </w:ins>
      <w:ins w:id="55" w:author="Michael Laemmermann" w:date="2018-02-04T13:25:00Z">
        <w:r>
          <w:t xml:space="preserve">bereits ein Beispiel für ein </w:t>
        </w:r>
      </w:ins>
      <w:ins w:id="56" w:author="Michael Laemmermann" w:date="2018-02-04T13:26:00Z">
        <w:r>
          <w:t>Annotation-Tool</w:t>
        </w:r>
      </w:ins>
      <w:sdt>
        <w:sdtPr>
          <w:id w:val="132462264"/>
          <w:citation/>
        </w:sdtPr>
        <w:sdtEndPr/>
        <w:sdtContent>
          <w:r>
            <w:fldChar w:fldCharType="begin"/>
          </w:r>
          <w:r>
            <w:instrText>CITATION wav181 \l 1031</w:instrText>
          </w:r>
          <w:r>
            <w:fldChar w:fldCharType="separate"/>
          </w:r>
          <w:r>
            <w:t xml:space="preserve"> [7]</w:t>
          </w:r>
          <w:r>
            <w:fldChar w:fldCharType="end"/>
          </w:r>
        </w:sdtContent>
      </w:sdt>
      <w:ins w:id="57" w:author="Michael Laemmermann" w:date="2018-02-04T13:26:00Z">
        <w:r>
          <w:t xml:space="preserve">. Dieses ermöglicht es zu einem </w:t>
        </w:r>
      </w:ins>
      <w:ins w:id="58" w:author="Michael Laemmermann" w:date="2018-02-04T13:28:00Z">
        <w:r>
          <w:t>definierbaren Zeitfenster innerhalb eines Audiodokuments Textinformationen</w:t>
        </w:r>
      </w:ins>
      <w:ins w:id="59" w:author="Michael Laemmermann" w:date="2018-02-04T13:30:00Z">
        <w:r>
          <w:t xml:space="preserve"> zu</w:t>
        </w:r>
      </w:ins>
      <w:ins w:id="60" w:author="Michael Laemmermann" w:date="2018-02-04T13:28:00Z">
        <w:r>
          <w:t xml:space="preserve"> </w:t>
        </w:r>
      </w:ins>
      <w:ins w:id="61" w:author="Michael Laemmermann" w:date="2018-02-04T13:29:00Z">
        <w:r>
          <w:t xml:space="preserve">erfassen und </w:t>
        </w:r>
      </w:ins>
      <w:ins w:id="62" w:author="Michael Laemmermann" w:date="2018-02-04T13:28:00Z">
        <w:r>
          <w:t>darstellen zu lassen.</w:t>
        </w:r>
      </w:ins>
      <w:ins w:id="63" w:author="Michael Laemmermann" w:date="2018-02-04T13:17:00Z">
        <w:r>
          <w:t xml:space="preserve"> </w:t>
        </w:r>
      </w:ins>
      <w:ins w:id="64" w:author="Michael Laemmermann" w:date="2018-02-04T13:52:00Z">
        <w:r>
          <w:t>Zu diesem Zweck wurden b</w:t>
        </w:r>
      </w:ins>
      <w:ins w:id="65" w:author="Michael Laemmermann" w:date="2018-02-04T13:51:00Z">
        <w:r>
          <w:t>asieren</w:t>
        </w:r>
      </w:ins>
      <w:ins w:id="66" w:author="Michael Laemmermann" w:date="2018-02-04T13:52:00Z">
        <w:r>
          <w:t>d</w:t>
        </w:r>
      </w:ins>
      <w:ins w:id="67" w:author="Michael Laemmermann" w:date="2018-02-04T13:51:00Z">
        <w:r>
          <w:t xml:space="preserve"> auf diesem Framework noch einige weitere </w:t>
        </w:r>
      </w:ins>
      <w:ins w:id="68" w:author="Michael Laemmermann" w:date="2018-02-04T13:52:00Z">
        <w:r>
          <w:t xml:space="preserve">Projekte entwickelt, wie zum Beispiel </w:t>
        </w:r>
      </w:ins>
      <w:ins w:id="69" w:author="Michael Laemmermann" w:date="2018-02-04T13:53:00Z">
        <w:r>
          <w:t>BAT</w:t>
        </w:r>
      </w:ins>
      <w:ins w:id="70" w:author="Michael Laemmermann" w:date="2018-02-04T13:56:00Z">
        <w:r>
          <w:t xml:space="preserve"> (GitHub-Projekt, GNU General Public License 3)</w:t>
        </w:r>
      </w:ins>
      <w:sdt>
        <w:sdtPr>
          <w:id w:val="-1988230192"/>
          <w:citation/>
        </w:sdtPr>
        <w:sdtEndPr/>
        <w:sdtContent>
          <w:r>
            <w:fldChar w:fldCharType="begin"/>
          </w:r>
          <w:r>
            <w:instrText>CITATION Git181 \l 1031</w:instrText>
          </w:r>
          <w:r>
            <w:fldChar w:fldCharType="separate"/>
          </w:r>
          <w:r>
            <w:t xml:space="preserve"> [8]</w:t>
          </w:r>
          <w:r>
            <w:fldChar w:fldCharType="end"/>
          </w:r>
        </w:sdtContent>
      </w:sdt>
      <w:ins w:id="71" w:author="Michael Laemmermann" w:date="2018-02-04T13:53:00Z">
        <w:r>
          <w:t xml:space="preserve"> und audio-</w:t>
        </w:r>
        <w:proofErr w:type="spellStart"/>
        <w:r>
          <w:t>annotator</w:t>
        </w:r>
      </w:ins>
      <w:proofErr w:type="spellEnd"/>
      <w:ins w:id="72" w:author="Michael Laemmermann" w:date="2018-02-04T13:55:00Z">
        <w:r>
          <w:t xml:space="preserve"> (GitHub-Projekt, BSD-2-Clause)</w:t>
        </w:r>
      </w:ins>
      <w:sdt>
        <w:sdtPr>
          <w:id w:val="-2095931956"/>
          <w:citation/>
        </w:sdtPr>
        <w:sdtEndPr/>
        <w:sdtContent>
          <w:r>
            <w:fldChar w:fldCharType="begin"/>
          </w:r>
          <w:r>
            <w:instrText>CITATION Git182 \l 1031</w:instrText>
          </w:r>
          <w:r>
            <w:fldChar w:fldCharType="separate"/>
          </w:r>
          <w:r>
            <w:t xml:space="preserve"> [9]</w:t>
          </w:r>
          <w:r>
            <w:fldChar w:fldCharType="end"/>
          </w:r>
        </w:sdtContent>
      </w:sdt>
      <w:ins w:id="73" w:author="Michael Laemmermann" w:date="2018-02-04T13:57:00Z">
        <w:r>
          <w:t>.</w:t>
        </w:r>
      </w:ins>
    </w:p>
    <w:p w14:paraId="0474E0F8" w14:textId="77777777" w:rsidR="00DB12FC" w:rsidRDefault="001F2E2F">
      <w:pPr>
        <w:rPr>
          <w:ins w:id="74" w:author="Michael Laemmermann" w:date="2018-04-01T13:16:00Z"/>
        </w:rPr>
        <w:pPrChange w:id="75" w:author="Michael Laemmermann" w:date="2018-05-10T20:06:00Z">
          <w:pPr>
            <w:ind w:left="360"/>
          </w:pPr>
        </w:pPrChange>
      </w:pPr>
      <w:ins w:id="76" w:author="Michael Laemmermann" w:date="2018-02-04T14:09:00Z">
        <w:r>
          <w:t xml:space="preserve">Das Framework timesheets.js </w:t>
        </w:r>
      </w:ins>
      <w:ins w:id="77" w:author="Michael Laemmermann" w:date="2018-02-04T14:10:00Z">
        <w:r>
          <w:t>(</w:t>
        </w:r>
      </w:ins>
      <w:ins w:id="78" w:author="Michael Laemmermann" w:date="2018-02-04T14:13:00Z">
        <w:r>
          <w:t>ehemalig</w:t>
        </w:r>
      </w:ins>
      <w:ins w:id="79" w:author="Michael Laemmermann" w:date="2018-02-04T14:14:00Z">
        <w:r>
          <w:t>e</w:t>
        </w:r>
      </w:ins>
      <w:ins w:id="80" w:author="Michael Laemmermann" w:date="2018-02-04T14:13:00Z">
        <w:r>
          <w:t>s GitHub-Projekt, MIT Lizenz)</w:t>
        </w:r>
      </w:ins>
      <w:sdt>
        <w:sdtPr>
          <w:id w:val="-258984373"/>
          <w:citation/>
        </w:sdtPr>
        <w:sdtEndPr/>
        <w:sdtContent>
          <w:r>
            <w:fldChar w:fldCharType="begin"/>
          </w:r>
          <w:r>
            <w:instrText>CITATION tim18 \l 1031</w:instrText>
          </w:r>
          <w:r>
            <w:fldChar w:fldCharType="separate"/>
          </w:r>
          <w:r>
            <w:t xml:space="preserve"> [10]</w:t>
          </w:r>
          <w:r>
            <w:fldChar w:fldCharType="end"/>
          </w:r>
        </w:sdtContent>
      </w:sdt>
      <w:ins w:id="81" w:author="Michael Laemmermann" w:date="2018-02-04T14:13:00Z">
        <w:r>
          <w:t xml:space="preserve"> bietet ebenfalls die Möglichkeit Informationen </w:t>
        </w:r>
      </w:ins>
      <w:ins w:id="82" w:author="Michael Laemmermann" w:date="2018-02-04T14:14:00Z">
        <w:r>
          <w:t>in</w:t>
        </w:r>
      </w:ins>
      <w:ins w:id="83" w:author="Michael Laemmermann" w:date="2018-02-04T14:13:00Z">
        <w:r>
          <w:t xml:space="preserve"> definierten Zeitfenstern eines Audiodokuments darstellen zu lassen.</w:t>
        </w:r>
      </w:ins>
      <w:commentRangeEnd w:id="48"/>
      <w:ins w:id="84" w:author="Unknown Author" w:date="2018-02-16T12:02:00Z">
        <w:r>
          <w:commentReference w:id="48"/>
        </w:r>
      </w:ins>
    </w:p>
    <w:p w14:paraId="12E731E2" w14:textId="77777777" w:rsidR="00180484" w:rsidRDefault="008B41EF">
      <w:pPr>
        <w:pPrChange w:id="85" w:author="Michael Laemmermann" w:date="2018-05-10T20:06:00Z">
          <w:pPr>
            <w:ind w:left="360"/>
          </w:pPr>
        </w:pPrChange>
      </w:pPr>
      <w:ins w:id="86" w:author="Michael Laemmermann" w:date="2018-04-01T13:17:00Z">
        <w:r>
          <w:t xml:space="preserve">Die Mozilla Corporation bietet mit </w:t>
        </w:r>
      </w:ins>
      <w:ins w:id="87" w:author="Michael Laemmermann" w:date="2018-04-01T13:18:00Z">
        <w:r>
          <w:t xml:space="preserve">Popcorn.js </w:t>
        </w:r>
      </w:ins>
      <w:ins w:id="88" w:author="Michael Laemmermann" w:date="2018-04-01T14:14:00Z">
        <w:r w:rsidR="00D973FA">
          <w:t xml:space="preserve">(GitHub-Projekt, MIT Lizenz) </w:t>
        </w:r>
      </w:ins>
      <w:ins w:id="89" w:author="Michael Laemmermann" w:date="2018-04-01T13:19:00Z">
        <w:r w:rsidR="001C2E5F">
          <w:t xml:space="preserve">eine </w:t>
        </w:r>
        <w:r>
          <w:t>Bibliothek an</w:t>
        </w:r>
      </w:ins>
      <w:ins w:id="90" w:author="Michael Laemmermann" w:date="2018-04-01T13:20:00Z">
        <w:r>
          <w:t>, welche eine standardisierte Steuerung von Medieninhalten aus verschiedenen Quellen ermöglicht.</w:t>
        </w:r>
      </w:ins>
      <w:ins w:id="91" w:author="Michael Laemmermann" w:date="2018-04-01T13:23:00Z">
        <w:r>
          <w:t xml:space="preserve"> </w:t>
        </w:r>
      </w:ins>
      <w:ins w:id="92" w:author="Michael Laemmermann" w:date="2018-04-01T13:19:00Z">
        <w:r>
          <w:t xml:space="preserve">Zusätzlich wird ein Plugin-System unterstützt, </w:t>
        </w:r>
      </w:ins>
      <w:ins w:id="93" w:author="Michael Laemmermann" w:date="2018-04-01T13:30:00Z">
        <w:r w:rsidR="001C2E5F">
          <w:t>womit</w:t>
        </w:r>
      </w:ins>
      <w:ins w:id="94" w:author="Michael Laemmermann" w:date="2018-04-01T13:19:00Z">
        <w:r>
          <w:t xml:space="preserve"> </w:t>
        </w:r>
      </w:ins>
      <w:ins w:id="95" w:author="Michael Laemmermann" w:date="2018-04-01T13:29:00Z">
        <w:r w:rsidR="001C2E5F">
          <w:t>das Video</w:t>
        </w:r>
      </w:ins>
      <w:ins w:id="96" w:author="Michael Laemmermann" w:date="2018-04-01T13:19:00Z">
        <w:r>
          <w:t xml:space="preserve"> </w:t>
        </w:r>
      </w:ins>
      <w:ins w:id="97" w:author="Michael Laemmermann" w:date="2018-04-01T13:29:00Z">
        <w:r w:rsidR="001C2E5F">
          <w:t xml:space="preserve">zeitgenau </w:t>
        </w:r>
      </w:ins>
      <w:ins w:id="98" w:author="Michael Laemmermann" w:date="2018-04-01T13:19:00Z">
        <w:r>
          <w:t xml:space="preserve">um </w:t>
        </w:r>
      </w:ins>
      <w:ins w:id="99" w:author="Michael Laemmermann" w:date="2018-04-01T13:29:00Z">
        <w:r w:rsidR="001C2E5F">
          <w:t xml:space="preserve">externe Inhalte </w:t>
        </w:r>
      </w:ins>
      <w:ins w:id="100" w:author="Michael Laemmermann" w:date="2018-04-01T13:25:00Z">
        <w:r>
          <w:t xml:space="preserve">(z.B. Quellenangaben oder </w:t>
        </w:r>
      </w:ins>
      <w:ins w:id="101" w:author="Michael Laemmermann" w:date="2018-04-01T13:28:00Z">
        <w:r w:rsidR="001C2E5F">
          <w:t>beliebigen JavaScript-Code</w:t>
        </w:r>
      </w:ins>
      <w:ins w:id="102" w:author="Michael Laemmermann" w:date="2018-04-01T13:25:00Z">
        <w:r>
          <w:t>)</w:t>
        </w:r>
      </w:ins>
      <w:ins w:id="103" w:author="Michael Laemmermann" w:date="2018-04-01T13:19:00Z">
        <w:r>
          <w:t xml:space="preserve"> zu erweitern.</w:t>
        </w:r>
      </w:ins>
      <w:ins w:id="104" w:author="Michael Laemmermann" w:date="2018-04-01T14:15:00Z">
        <w:r w:rsidR="00805F36">
          <w:t xml:space="preserve"> Die Wartung für die Bibliothek wurde seitens Mozilla zwar mittlerweile eingestellt, das Projekt steht aber weiterhin auf GitHub zur Verfügung.</w:t>
        </w:r>
      </w:ins>
    </w:p>
    <w:p w14:paraId="4A716FE3" w14:textId="77777777" w:rsidR="00DB12FC" w:rsidRDefault="001F2E2F">
      <w:pPr>
        <w:pPrChange w:id="105" w:author="Michael Laemmermann" w:date="2018-05-10T20:06:00Z">
          <w:pPr>
            <w:ind w:left="360"/>
          </w:pPr>
        </w:pPrChange>
      </w:pPr>
      <w:r>
        <w:t xml:space="preserve">Einzeln betrachtet bietet keine der angesprochenen Ansätze eine Lösung der Problemstellung. Jene Komponenten, welche Audiodateien abspielen können, bieten keinerlei Möglichkeit zur Interaktion und Verknüpfung mit weiteren Inhalten. Andersherum fehlt bei Komponenten, die über entsprechende Interaktionsmöglichkeiten verfügen, die Möglichkeit zum Abspielen und Verknüpfen von Audioinhalten.  </w:t>
      </w:r>
    </w:p>
    <w:p w14:paraId="7CDE278F" w14:textId="77777777" w:rsidR="00DB12FC" w:rsidRDefault="001F2E2F">
      <w:pPr>
        <w:pStyle w:val="berschrift1"/>
        <w:numPr>
          <w:ilvl w:val="0"/>
          <w:numId w:val="3"/>
        </w:numPr>
      </w:pPr>
      <w:r>
        <w:lastRenderedPageBreak/>
        <w:t>Lösungsidee</w:t>
      </w:r>
    </w:p>
    <w:p w14:paraId="71A09FD1" w14:textId="231A52CC" w:rsidR="00DB12FC" w:rsidRDefault="001F2E2F">
      <w:pPr>
        <w:rPr>
          <w:ins w:id="106" w:author="Michael Laemmermann" w:date="2018-04-07T13:45:00Z"/>
        </w:rPr>
        <w:pPrChange w:id="107" w:author="Michael Laemmermann" w:date="2018-05-10T20:06:00Z">
          <w:pPr>
            <w:ind w:left="360"/>
          </w:pPr>
        </w:pPrChange>
      </w:pPr>
      <w:r>
        <w:t>Als Ausgangspunkt dienen die Bedürfnisse</w:t>
      </w:r>
      <w:ins w:id="108" w:author="Michael Laemmermann" w:date="2018-04-07T13:33:00Z">
        <w:r w:rsidR="009C1173">
          <w:t xml:space="preserve"> bzw. Anforderungen</w:t>
        </w:r>
      </w:ins>
      <w:r>
        <w:t xml:space="preserve"> der Studierenden und Lehrenden</w:t>
      </w:r>
      <w:ins w:id="109" w:author="Michael Laemmermann" w:date="2018-04-07T13:31:00Z">
        <w:r w:rsidR="009C1173">
          <w:t xml:space="preserve"> (siehe Tabelle 1</w:t>
        </w:r>
      </w:ins>
      <w:ins w:id="110" w:author="Michael Laemmermann" w:date="2018-05-10T19:38:00Z">
        <w:r w:rsidR="00157EAC">
          <w:t xml:space="preserve"> bis 4</w:t>
        </w:r>
      </w:ins>
      <w:ins w:id="111" w:author="Michael Laemmermann" w:date="2018-04-07T13:31:00Z">
        <w:r w:rsidR="009C1173">
          <w:t>)</w:t>
        </w:r>
      </w:ins>
      <w:r>
        <w:t xml:space="preserve">. Diese werden definiert und die Zusammenhänge der verschiedenen Inhalte analysiert. Anhand dieser Informationen </w:t>
      </w:r>
      <w:del w:id="112" w:author="Michael Laemmermann" w:date="2018-05-10T22:02:00Z">
        <w:r w:rsidDel="00D6329F">
          <w:delText xml:space="preserve">wird </w:delText>
        </w:r>
      </w:del>
      <w:ins w:id="113" w:author="Michael Laemmermann" w:date="2018-05-10T22:02:00Z">
        <w:r w:rsidR="00D6329F">
          <w:t xml:space="preserve">werden Nutzungsszenarien aufgestellt und </w:t>
        </w:r>
      </w:ins>
      <w:r>
        <w:t>ein Konzept für die Wiedergabe von Hyperaudio-Dokumenten entworfen.</w:t>
      </w:r>
    </w:p>
    <w:p w14:paraId="7892247C" w14:textId="40E87D72" w:rsidR="002E57FB" w:rsidRDefault="002E57FB">
      <w:pPr>
        <w:pStyle w:val="Beschriftung"/>
        <w:keepNext/>
        <w:rPr>
          <w:ins w:id="114" w:author="Michael Laemmermann" w:date="2018-05-10T23:35:00Z"/>
        </w:rPr>
        <w:pPrChange w:id="115" w:author="Michael Laemmermann" w:date="2018-05-10T23:35:00Z">
          <w:pPr/>
        </w:pPrChange>
      </w:pPr>
      <w:ins w:id="116" w:author="Michael Laemmermann" w:date="2018-05-10T23:35:00Z">
        <w:r>
          <w:t xml:space="preserve">Tabelle </w:t>
        </w:r>
        <w:r>
          <w:fldChar w:fldCharType="begin"/>
        </w:r>
        <w:r>
          <w:instrText xml:space="preserve"> SEQ Tabelle \* ARABIC </w:instrText>
        </w:r>
      </w:ins>
      <w:r>
        <w:fldChar w:fldCharType="separate"/>
      </w:r>
      <w:ins w:id="117" w:author="Michael Laemmermann" w:date="2018-05-10T23:37:00Z">
        <w:r>
          <w:rPr>
            <w:noProof/>
          </w:rPr>
          <w:t>1</w:t>
        </w:r>
      </w:ins>
      <w:ins w:id="118" w:author="Michael Laemmermann" w:date="2018-05-10T23:35:00Z">
        <w:r>
          <w:fldChar w:fldCharType="end"/>
        </w:r>
        <w:r w:rsidRPr="00316711">
          <w:t xml:space="preserve"> – Anforderungen an die Schnittstelle</w:t>
        </w:r>
      </w:ins>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Change w:id="119" w:author="Michael Laemmermann" w:date="2018-05-10T20:06:00Z">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PrChange>
      </w:tblPr>
      <w:tblGrid>
        <w:gridCol w:w="6763"/>
        <w:gridCol w:w="1033"/>
        <w:gridCol w:w="1843"/>
        <w:tblGridChange w:id="120">
          <w:tblGrid>
            <w:gridCol w:w="421"/>
            <w:gridCol w:w="7133"/>
            <w:gridCol w:w="126"/>
            <w:gridCol w:w="901"/>
            <w:gridCol w:w="6"/>
            <w:gridCol w:w="1041"/>
            <w:gridCol w:w="6"/>
          </w:tblGrid>
        </w:tblGridChange>
      </w:tblGrid>
      <w:tr w:rsidR="00AD5B5E" w:rsidRPr="00C36C1E" w14:paraId="59D60554" w14:textId="77777777" w:rsidTr="00A31B50">
        <w:trPr>
          <w:trHeight w:val="376"/>
          <w:ins w:id="121" w:author="Michael Laemmermann" w:date="2018-05-10T19:05:00Z"/>
          <w:trPrChange w:id="122" w:author="Michael Laemmermann" w:date="2018-05-10T20:06:00Z">
            <w:trPr>
              <w:gridBefore w:val="1"/>
              <w:trHeight w:val="376"/>
            </w:trPr>
          </w:trPrChange>
        </w:trPr>
        <w:tc>
          <w:tcPr>
            <w:tcW w:w="0" w:type="auto"/>
            <w:shd w:val="clear" w:color="auto" w:fill="auto"/>
            <w:tcPrChange w:id="123" w:author="Michael Laemmermann" w:date="2018-05-10T20:06:00Z">
              <w:tcPr>
                <w:tcW w:w="0" w:type="auto"/>
                <w:shd w:val="clear" w:color="auto" w:fill="auto"/>
              </w:tcPr>
            </w:tcPrChange>
          </w:tcPr>
          <w:p w14:paraId="5E314A21" w14:textId="5A49B338" w:rsidR="00AD5B5E" w:rsidRPr="00BD426C" w:rsidRDefault="00AD5B5E">
            <w:pPr>
              <w:jc w:val="left"/>
              <w:rPr>
                <w:ins w:id="124" w:author="Michael Laemmermann" w:date="2018-05-10T19:05:00Z"/>
                <w:rFonts w:eastAsia="Times New Roman" w:cs="Times New Roman"/>
                <w:b/>
                <w:bCs/>
                <w:color w:val="000000"/>
                <w:lang w:eastAsia="de-DE"/>
                <w:rPrChange w:id="125" w:author="Michael Laemmermann" w:date="2018-05-10T19:47:00Z">
                  <w:rPr>
                    <w:ins w:id="126" w:author="Michael Laemmermann" w:date="2018-05-10T19:05:00Z"/>
                    <w:rFonts w:ascii="Calibri" w:eastAsia="Times New Roman" w:hAnsi="Calibri" w:cs="Calibri"/>
                    <w:b/>
                    <w:bCs/>
                    <w:color w:val="000000"/>
                    <w:sz w:val="22"/>
                    <w:szCs w:val="22"/>
                    <w:lang w:eastAsia="de-DE"/>
                  </w:rPr>
                </w:rPrChange>
              </w:rPr>
              <w:pPrChange w:id="127" w:author="Michael Laemmermann" w:date="2018-05-10T19:46:00Z">
                <w:pPr>
                  <w:pStyle w:val="Listenabsatz"/>
                  <w:numPr>
                    <w:numId w:val="8"/>
                  </w:numPr>
                  <w:ind w:left="360" w:hanging="360"/>
                </w:pPr>
              </w:pPrChange>
            </w:pPr>
            <w:ins w:id="128" w:author="Michael Laemmermann" w:date="2018-05-10T19:05:00Z">
              <w:r w:rsidRPr="00BD426C">
                <w:rPr>
                  <w:rFonts w:eastAsia="Times New Roman" w:cs="Times New Roman"/>
                  <w:b/>
                  <w:bCs/>
                  <w:color w:val="000000"/>
                  <w:lang w:eastAsia="de-DE"/>
                  <w:rPrChange w:id="129" w:author="Michael Laemmermann" w:date="2018-05-10T19:47:00Z">
                    <w:rPr>
                      <w:rFonts w:ascii="Calibri" w:eastAsia="Times New Roman" w:hAnsi="Calibri" w:cs="Calibri"/>
                      <w:b/>
                      <w:bCs/>
                      <w:color w:val="000000"/>
                      <w:sz w:val="22"/>
                      <w:szCs w:val="22"/>
                      <w:lang w:eastAsia="de-DE"/>
                    </w:rPr>
                  </w:rPrChange>
                </w:rPr>
                <w:t>Anforderung</w:t>
              </w:r>
            </w:ins>
          </w:p>
        </w:tc>
        <w:tc>
          <w:tcPr>
            <w:tcW w:w="1033" w:type="dxa"/>
            <w:shd w:val="clear" w:color="auto" w:fill="auto"/>
            <w:tcPrChange w:id="130" w:author="Michael Laemmermann" w:date="2018-05-10T20:06:00Z">
              <w:tcPr>
                <w:tcW w:w="0" w:type="auto"/>
                <w:gridSpan w:val="3"/>
                <w:shd w:val="clear" w:color="auto" w:fill="auto"/>
              </w:tcPr>
            </w:tcPrChange>
          </w:tcPr>
          <w:p w14:paraId="23F5B2A0" w14:textId="48C5424D" w:rsidR="00AD5B5E" w:rsidRPr="00BD426C" w:rsidRDefault="00AD5B5E">
            <w:pPr>
              <w:jc w:val="left"/>
              <w:rPr>
                <w:ins w:id="131" w:author="Michael Laemmermann" w:date="2018-05-10T19:05:00Z"/>
                <w:rFonts w:eastAsia="Times New Roman" w:cs="Times New Roman"/>
                <w:b/>
                <w:bCs/>
                <w:color w:val="000000"/>
                <w:lang w:eastAsia="de-DE"/>
                <w:rPrChange w:id="132" w:author="Michael Laemmermann" w:date="2018-05-10T19:47:00Z">
                  <w:rPr>
                    <w:ins w:id="133" w:author="Michael Laemmermann" w:date="2018-05-10T19:05:00Z"/>
                    <w:rFonts w:ascii="Calibri" w:eastAsia="Times New Roman" w:hAnsi="Calibri" w:cs="Calibri"/>
                    <w:b/>
                    <w:bCs/>
                    <w:color w:val="000000"/>
                    <w:sz w:val="22"/>
                    <w:szCs w:val="22"/>
                    <w:lang w:eastAsia="de-DE"/>
                  </w:rPr>
                </w:rPrChange>
              </w:rPr>
            </w:pPr>
            <w:ins w:id="134" w:author="Michael Laemmermann" w:date="2018-05-10T19:06:00Z">
              <w:r w:rsidRPr="00BD426C">
                <w:rPr>
                  <w:rFonts w:eastAsia="Times New Roman" w:cs="Times New Roman"/>
                  <w:b/>
                  <w:bCs/>
                  <w:color w:val="000000"/>
                  <w:lang w:eastAsia="de-DE"/>
                  <w:rPrChange w:id="135" w:author="Michael Laemmermann" w:date="2018-05-10T19:47:00Z">
                    <w:rPr>
                      <w:rFonts w:ascii="Calibri" w:eastAsia="Times New Roman" w:hAnsi="Calibri" w:cs="Calibri"/>
                      <w:b/>
                      <w:bCs/>
                      <w:color w:val="000000"/>
                      <w:sz w:val="22"/>
                      <w:szCs w:val="22"/>
                      <w:lang w:eastAsia="de-DE"/>
                    </w:rPr>
                  </w:rPrChange>
                </w:rPr>
                <w:t>Priorität</w:t>
              </w:r>
            </w:ins>
          </w:p>
        </w:tc>
        <w:tc>
          <w:tcPr>
            <w:tcW w:w="1843" w:type="dxa"/>
            <w:shd w:val="clear" w:color="auto" w:fill="auto"/>
            <w:tcPrChange w:id="136" w:author="Michael Laemmermann" w:date="2018-05-10T20:06:00Z">
              <w:tcPr>
                <w:tcW w:w="632" w:type="dxa"/>
                <w:gridSpan w:val="2"/>
                <w:shd w:val="clear" w:color="auto" w:fill="auto"/>
              </w:tcPr>
            </w:tcPrChange>
          </w:tcPr>
          <w:p w14:paraId="23D2676A" w14:textId="47F9DBC8" w:rsidR="00AD5B5E" w:rsidRPr="00BD426C" w:rsidRDefault="00AD5B5E">
            <w:pPr>
              <w:jc w:val="left"/>
              <w:rPr>
                <w:ins w:id="137" w:author="Michael Laemmermann" w:date="2018-05-10T19:05:00Z"/>
                <w:rFonts w:eastAsia="Times New Roman" w:cs="Times New Roman"/>
                <w:b/>
                <w:bCs/>
                <w:color w:val="000000"/>
                <w:lang w:eastAsia="de-DE"/>
                <w:rPrChange w:id="138" w:author="Michael Laemmermann" w:date="2018-05-10T19:47:00Z">
                  <w:rPr>
                    <w:ins w:id="139" w:author="Michael Laemmermann" w:date="2018-05-10T19:05:00Z"/>
                    <w:rFonts w:ascii="Calibri" w:eastAsia="Times New Roman" w:hAnsi="Calibri" w:cs="Calibri"/>
                    <w:b/>
                    <w:bCs/>
                    <w:color w:val="000000"/>
                    <w:sz w:val="22"/>
                    <w:szCs w:val="22"/>
                    <w:lang w:eastAsia="de-DE"/>
                  </w:rPr>
                </w:rPrChange>
              </w:rPr>
            </w:pPr>
            <w:ins w:id="140" w:author="Michael Laemmermann" w:date="2018-05-10T19:06:00Z">
              <w:r w:rsidRPr="00BD426C">
                <w:rPr>
                  <w:rFonts w:eastAsia="Times New Roman" w:cs="Times New Roman"/>
                  <w:b/>
                  <w:bCs/>
                  <w:color w:val="000000"/>
                  <w:lang w:eastAsia="de-DE"/>
                  <w:rPrChange w:id="141" w:author="Michael Laemmermann" w:date="2018-05-10T19:47:00Z">
                    <w:rPr>
                      <w:rFonts w:ascii="Calibri" w:eastAsia="Times New Roman" w:hAnsi="Calibri" w:cs="Calibri"/>
                      <w:b/>
                      <w:bCs/>
                      <w:color w:val="000000"/>
                      <w:sz w:val="22"/>
                      <w:szCs w:val="22"/>
                      <w:lang w:eastAsia="de-DE"/>
                    </w:rPr>
                  </w:rPrChange>
                </w:rPr>
                <w:t>Betrifft</w:t>
              </w:r>
            </w:ins>
          </w:p>
        </w:tc>
      </w:tr>
      <w:tr w:rsidR="00AD5B5E" w:rsidRPr="00C36C1E" w14:paraId="335F6F10" w14:textId="77777777" w:rsidTr="00A31B50">
        <w:trPr>
          <w:trHeight w:val="410"/>
          <w:ins w:id="142" w:author="Michael Laemmermann" w:date="2018-04-07T13:51:00Z"/>
          <w:trPrChange w:id="143" w:author="Michael Laemmermann" w:date="2018-05-10T20:06:00Z">
            <w:trPr>
              <w:gridBefore w:val="1"/>
              <w:trHeight w:val="410"/>
            </w:trPr>
          </w:trPrChange>
        </w:trPr>
        <w:tc>
          <w:tcPr>
            <w:tcW w:w="0" w:type="auto"/>
            <w:shd w:val="clear" w:color="auto" w:fill="auto"/>
            <w:tcPrChange w:id="144" w:author="Michael Laemmermann" w:date="2018-05-10T20:06:00Z">
              <w:tcPr>
                <w:tcW w:w="0" w:type="auto"/>
                <w:shd w:val="clear" w:color="auto" w:fill="auto"/>
              </w:tcPr>
            </w:tcPrChange>
          </w:tcPr>
          <w:p w14:paraId="01D6BE49" w14:textId="587F7D75" w:rsidR="00AD5B5E" w:rsidRPr="00BD426C" w:rsidRDefault="00AD5B5E">
            <w:pPr>
              <w:pStyle w:val="Listenabsatz"/>
              <w:numPr>
                <w:ilvl w:val="0"/>
                <w:numId w:val="10"/>
              </w:numPr>
              <w:jc w:val="left"/>
              <w:rPr>
                <w:ins w:id="145" w:author="Michael Laemmermann" w:date="2018-04-07T13:51:00Z"/>
                <w:rFonts w:eastAsia="Times New Roman" w:cs="Times New Roman"/>
                <w:bCs/>
                <w:color w:val="000000"/>
                <w:lang w:eastAsia="de-DE"/>
                <w:rPrChange w:id="146" w:author="Michael Laemmermann" w:date="2018-05-10T19:47:00Z">
                  <w:rPr>
                    <w:ins w:id="147" w:author="Michael Laemmermann" w:date="2018-04-07T13:51:00Z"/>
                    <w:lang w:eastAsia="de-DE"/>
                  </w:rPr>
                </w:rPrChange>
              </w:rPr>
              <w:pPrChange w:id="148" w:author="Michael Laemmermann" w:date="2018-05-10T19:46:00Z">
                <w:pPr>
                  <w:jc w:val="left"/>
                </w:pPr>
              </w:pPrChange>
            </w:pPr>
            <w:ins w:id="149" w:author="Michael Laemmermann" w:date="2018-05-10T19:05:00Z">
              <w:r w:rsidRPr="00BD426C">
                <w:rPr>
                  <w:rFonts w:eastAsia="Times New Roman" w:cs="Times New Roman"/>
                  <w:bCs/>
                  <w:color w:val="000000"/>
                  <w:lang w:eastAsia="de-DE"/>
                  <w:rPrChange w:id="150" w:author="Michael Laemmermann" w:date="2018-05-10T19:47:00Z">
                    <w:rPr>
                      <w:lang w:eastAsia="de-DE"/>
                    </w:rPr>
                  </w:rPrChange>
                </w:rPr>
                <w:t>Definition einer Schnittstellen-Datei</w:t>
              </w:r>
            </w:ins>
          </w:p>
        </w:tc>
        <w:tc>
          <w:tcPr>
            <w:tcW w:w="1033" w:type="dxa"/>
            <w:shd w:val="clear" w:color="auto" w:fill="auto"/>
            <w:tcPrChange w:id="151" w:author="Michael Laemmermann" w:date="2018-05-10T20:06:00Z">
              <w:tcPr>
                <w:tcW w:w="0" w:type="auto"/>
                <w:gridSpan w:val="3"/>
                <w:shd w:val="clear" w:color="auto" w:fill="auto"/>
              </w:tcPr>
            </w:tcPrChange>
          </w:tcPr>
          <w:p w14:paraId="264EB024" w14:textId="2CD3D407" w:rsidR="00AD5B5E" w:rsidRPr="00BD426C" w:rsidRDefault="00AD5B5E">
            <w:pPr>
              <w:jc w:val="left"/>
              <w:rPr>
                <w:ins w:id="152" w:author="Michael Laemmermann" w:date="2018-04-07T13:51:00Z"/>
                <w:rFonts w:eastAsia="Times New Roman" w:cs="Times New Roman"/>
                <w:bCs/>
                <w:color w:val="000000"/>
                <w:lang w:eastAsia="de-DE"/>
                <w:rPrChange w:id="153" w:author="Michael Laemmermann" w:date="2018-05-10T19:47:00Z">
                  <w:rPr>
                    <w:ins w:id="154" w:author="Michael Laemmermann" w:date="2018-04-07T13:51:00Z"/>
                    <w:rFonts w:ascii="Calibri" w:eastAsia="Times New Roman" w:hAnsi="Calibri" w:cs="Calibri"/>
                    <w:b/>
                    <w:bCs/>
                    <w:color w:val="000000"/>
                    <w:sz w:val="22"/>
                    <w:szCs w:val="22"/>
                    <w:lang w:eastAsia="de-DE"/>
                  </w:rPr>
                </w:rPrChange>
              </w:rPr>
            </w:pPr>
          </w:p>
        </w:tc>
        <w:tc>
          <w:tcPr>
            <w:tcW w:w="1843" w:type="dxa"/>
            <w:shd w:val="clear" w:color="auto" w:fill="auto"/>
            <w:tcPrChange w:id="155" w:author="Michael Laemmermann" w:date="2018-05-10T20:06:00Z">
              <w:tcPr>
                <w:tcW w:w="632" w:type="dxa"/>
                <w:gridSpan w:val="2"/>
                <w:shd w:val="clear" w:color="auto" w:fill="auto"/>
              </w:tcPr>
            </w:tcPrChange>
          </w:tcPr>
          <w:p w14:paraId="33C822B5" w14:textId="5579DB52" w:rsidR="00AD5B5E" w:rsidRPr="00BD426C" w:rsidRDefault="00AD5B5E">
            <w:pPr>
              <w:jc w:val="left"/>
              <w:rPr>
                <w:ins w:id="156" w:author="Michael Laemmermann" w:date="2018-04-07T13:51:00Z"/>
                <w:rFonts w:eastAsia="Times New Roman" w:cs="Times New Roman"/>
                <w:bCs/>
                <w:color w:val="000000"/>
                <w:lang w:eastAsia="de-DE"/>
                <w:rPrChange w:id="157" w:author="Michael Laemmermann" w:date="2018-05-10T19:47:00Z">
                  <w:rPr>
                    <w:ins w:id="158" w:author="Michael Laemmermann" w:date="2018-04-07T13:51:00Z"/>
                    <w:rFonts w:ascii="Calibri" w:eastAsia="Times New Roman" w:hAnsi="Calibri" w:cs="Calibri"/>
                    <w:b/>
                    <w:bCs/>
                    <w:color w:val="000000"/>
                    <w:sz w:val="22"/>
                    <w:szCs w:val="22"/>
                    <w:lang w:eastAsia="de-DE"/>
                  </w:rPr>
                </w:rPrChange>
              </w:rPr>
            </w:pPr>
          </w:p>
        </w:tc>
      </w:tr>
      <w:tr w:rsidR="00AD5B5E" w:rsidRPr="00C36C1E" w14:paraId="0E7995B2" w14:textId="77777777" w:rsidTr="00A31B50">
        <w:trPr>
          <w:trHeight w:val="557"/>
          <w:ins w:id="159" w:author="Michael Laemmermann" w:date="2018-04-07T13:51:00Z"/>
          <w:trPrChange w:id="160" w:author="Michael Laemmermann" w:date="2018-05-10T20:06:00Z">
            <w:trPr>
              <w:gridBefore w:val="1"/>
              <w:trHeight w:val="557"/>
            </w:trPr>
          </w:trPrChange>
        </w:trPr>
        <w:tc>
          <w:tcPr>
            <w:tcW w:w="0" w:type="auto"/>
            <w:shd w:val="clear" w:color="auto" w:fill="auto"/>
            <w:tcPrChange w:id="161" w:author="Michael Laemmermann" w:date="2018-05-10T20:06:00Z">
              <w:tcPr>
                <w:tcW w:w="0" w:type="auto"/>
                <w:shd w:val="clear" w:color="auto" w:fill="auto"/>
              </w:tcPr>
            </w:tcPrChange>
          </w:tcPr>
          <w:p w14:paraId="2D96EE82" w14:textId="515A0F40" w:rsidR="00AD5B5E" w:rsidRPr="00BD426C" w:rsidRDefault="00AD5B5E">
            <w:pPr>
              <w:pStyle w:val="Listenabsatz"/>
              <w:numPr>
                <w:ilvl w:val="1"/>
                <w:numId w:val="10"/>
              </w:numPr>
              <w:jc w:val="left"/>
              <w:rPr>
                <w:ins w:id="162" w:author="Michael Laemmermann" w:date="2018-04-07T13:51:00Z"/>
                <w:rFonts w:eastAsia="Times New Roman" w:cs="Times New Roman"/>
                <w:color w:val="000000"/>
                <w:lang w:eastAsia="de-DE"/>
                <w:rPrChange w:id="163" w:author="Michael Laemmermann" w:date="2018-05-10T19:47:00Z">
                  <w:rPr>
                    <w:ins w:id="164" w:author="Michael Laemmermann" w:date="2018-04-07T13:51:00Z"/>
                    <w:rFonts w:ascii="Calibri" w:eastAsia="Times New Roman" w:hAnsi="Calibri" w:cs="Calibri"/>
                    <w:color w:val="000000"/>
                    <w:sz w:val="22"/>
                    <w:szCs w:val="22"/>
                    <w:lang w:eastAsia="de-DE"/>
                  </w:rPr>
                </w:rPrChange>
              </w:rPr>
              <w:pPrChange w:id="165" w:author="Michael Laemmermann" w:date="2018-05-10T19:46:00Z">
                <w:pPr>
                  <w:jc w:val="right"/>
                </w:pPr>
              </w:pPrChange>
            </w:pPr>
            <w:ins w:id="166" w:author="Michael Laemmermann" w:date="2018-05-10T19:08:00Z">
              <w:r w:rsidRPr="00BD426C">
                <w:rPr>
                  <w:rFonts w:eastAsia="Times New Roman" w:cs="Times New Roman"/>
                  <w:color w:val="000000"/>
                  <w:lang w:eastAsia="de-DE"/>
                  <w:rPrChange w:id="167" w:author="Michael Laemmermann" w:date="2018-05-10T19:47:00Z">
                    <w:rPr>
                      <w:rFonts w:ascii="Calibri" w:eastAsia="Times New Roman" w:hAnsi="Calibri" w:cs="Calibri"/>
                      <w:color w:val="000000"/>
                      <w:sz w:val="22"/>
                      <w:szCs w:val="22"/>
                      <w:lang w:eastAsia="de-DE"/>
                    </w:rPr>
                  </w:rPrChange>
                </w:rPr>
                <w:t>Definition der Zuordnung zu einem Kurs, deren Kurseinheit und den Kapiteln</w:t>
              </w:r>
            </w:ins>
          </w:p>
        </w:tc>
        <w:tc>
          <w:tcPr>
            <w:tcW w:w="1033" w:type="dxa"/>
            <w:shd w:val="clear" w:color="auto" w:fill="auto"/>
            <w:tcPrChange w:id="168" w:author="Michael Laemmermann" w:date="2018-05-10T20:06:00Z">
              <w:tcPr>
                <w:tcW w:w="0" w:type="auto"/>
                <w:gridSpan w:val="3"/>
                <w:shd w:val="clear" w:color="auto" w:fill="auto"/>
              </w:tcPr>
            </w:tcPrChange>
          </w:tcPr>
          <w:p w14:paraId="1248A993" w14:textId="3CA95CA6" w:rsidR="00AD5B5E" w:rsidRPr="00BD426C" w:rsidRDefault="00BD426C">
            <w:pPr>
              <w:jc w:val="left"/>
              <w:rPr>
                <w:ins w:id="169" w:author="Michael Laemmermann" w:date="2018-04-07T13:51:00Z"/>
                <w:rFonts w:eastAsia="Times New Roman" w:cs="Times New Roman"/>
                <w:color w:val="000000"/>
                <w:lang w:eastAsia="de-DE"/>
                <w:rPrChange w:id="170" w:author="Michael Laemmermann" w:date="2018-05-10T19:47:00Z">
                  <w:rPr>
                    <w:ins w:id="171" w:author="Michael Laemmermann" w:date="2018-04-07T13:51:00Z"/>
                    <w:rFonts w:ascii="Calibri" w:eastAsia="Times New Roman" w:hAnsi="Calibri" w:cs="Calibri"/>
                    <w:color w:val="000000"/>
                    <w:sz w:val="22"/>
                    <w:szCs w:val="22"/>
                    <w:lang w:eastAsia="de-DE"/>
                  </w:rPr>
                </w:rPrChange>
              </w:rPr>
            </w:pPr>
            <w:ins w:id="172" w:author="Michael Laemmermann" w:date="2018-05-10T19:49:00Z">
              <w:r w:rsidRPr="00074C03">
                <w:rPr>
                  <w:rFonts w:eastAsia="Times New Roman" w:cs="Times New Roman"/>
                  <w:bCs/>
                  <w:color w:val="000000"/>
                  <w:lang w:eastAsia="de-DE"/>
                </w:rPr>
                <w:t>hoch</w:t>
              </w:r>
            </w:ins>
          </w:p>
        </w:tc>
        <w:tc>
          <w:tcPr>
            <w:tcW w:w="1843" w:type="dxa"/>
            <w:shd w:val="clear" w:color="auto" w:fill="auto"/>
            <w:tcPrChange w:id="173" w:author="Michael Laemmermann" w:date="2018-05-10T20:06:00Z">
              <w:tcPr>
                <w:tcW w:w="632" w:type="dxa"/>
                <w:gridSpan w:val="2"/>
                <w:shd w:val="clear" w:color="auto" w:fill="auto"/>
              </w:tcPr>
            </w:tcPrChange>
          </w:tcPr>
          <w:p w14:paraId="089E36A9" w14:textId="56593C1C" w:rsidR="00AD5B5E" w:rsidRPr="00BD426C" w:rsidRDefault="00BD426C">
            <w:pPr>
              <w:jc w:val="left"/>
              <w:rPr>
                <w:ins w:id="174" w:author="Michael Laemmermann" w:date="2018-04-07T13:51:00Z"/>
                <w:rFonts w:eastAsia="Times New Roman" w:cs="Times New Roman"/>
                <w:color w:val="000000"/>
                <w:lang w:eastAsia="de-DE"/>
                <w:rPrChange w:id="175" w:author="Michael Laemmermann" w:date="2018-05-10T19:47:00Z">
                  <w:rPr>
                    <w:ins w:id="176" w:author="Michael Laemmermann" w:date="2018-04-07T13:51:00Z"/>
                    <w:rFonts w:ascii="Calibri" w:eastAsia="Times New Roman" w:hAnsi="Calibri" w:cs="Calibri"/>
                    <w:color w:val="000000"/>
                    <w:sz w:val="22"/>
                    <w:szCs w:val="22"/>
                    <w:lang w:eastAsia="de-DE"/>
                  </w:rPr>
                </w:rPrChange>
              </w:rPr>
            </w:pPr>
            <w:ins w:id="177" w:author="Michael Laemmermann" w:date="2018-05-10T19:49:00Z">
              <w:r w:rsidRPr="00074C03">
                <w:rPr>
                  <w:rFonts w:eastAsia="Times New Roman" w:cs="Times New Roman"/>
                  <w:bCs/>
                  <w:color w:val="000000"/>
                  <w:lang w:eastAsia="de-DE"/>
                </w:rPr>
                <w:t>Lehrende</w:t>
              </w:r>
            </w:ins>
          </w:p>
        </w:tc>
      </w:tr>
      <w:tr w:rsidR="00AD5B5E" w:rsidRPr="00C36C1E" w14:paraId="0165DAD2" w14:textId="77777777" w:rsidTr="00A31B50">
        <w:trPr>
          <w:trHeight w:val="410"/>
          <w:ins w:id="178" w:author="Michael Laemmermann" w:date="2018-04-07T13:51:00Z"/>
          <w:trPrChange w:id="179" w:author="Michael Laemmermann" w:date="2018-05-10T20:06:00Z">
            <w:trPr>
              <w:gridBefore w:val="1"/>
              <w:trHeight w:val="410"/>
            </w:trPr>
          </w:trPrChange>
        </w:trPr>
        <w:tc>
          <w:tcPr>
            <w:tcW w:w="0" w:type="auto"/>
            <w:shd w:val="clear" w:color="auto" w:fill="auto"/>
            <w:tcPrChange w:id="180" w:author="Michael Laemmermann" w:date="2018-05-10T20:06:00Z">
              <w:tcPr>
                <w:tcW w:w="0" w:type="auto"/>
                <w:shd w:val="clear" w:color="auto" w:fill="auto"/>
              </w:tcPr>
            </w:tcPrChange>
          </w:tcPr>
          <w:p w14:paraId="7901704B" w14:textId="041D7A75" w:rsidR="00AD5B5E" w:rsidRPr="00BD426C" w:rsidRDefault="00AD5B5E">
            <w:pPr>
              <w:pStyle w:val="Listenabsatz"/>
              <w:numPr>
                <w:ilvl w:val="1"/>
                <w:numId w:val="10"/>
              </w:numPr>
              <w:spacing w:after="160" w:line="259" w:lineRule="auto"/>
              <w:jc w:val="left"/>
              <w:rPr>
                <w:ins w:id="181" w:author="Michael Laemmermann" w:date="2018-04-07T13:51:00Z"/>
                <w:rFonts w:cs="Times New Roman"/>
                <w:rPrChange w:id="182" w:author="Michael Laemmermann" w:date="2018-05-10T19:47:00Z">
                  <w:rPr>
                    <w:ins w:id="183" w:author="Michael Laemmermann" w:date="2018-04-07T13:51:00Z"/>
                    <w:rFonts w:ascii="Calibri" w:eastAsia="Times New Roman" w:hAnsi="Calibri" w:cs="Calibri"/>
                    <w:color w:val="000000"/>
                    <w:sz w:val="22"/>
                    <w:szCs w:val="22"/>
                    <w:lang w:eastAsia="de-DE"/>
                  </w:rPr>
                </w:rPrChange>
              </w:rPr>
              <w:pPrChange w:id="184" w:author="Michael Laemmermann" w:date="2018-05-10T19:46:00Z">
                <w:pPr>
                  <w:jc w:val="right"/>
                </w:pPr>
              </w:pPrChange>
            </w:pPr>
            <w:ins w:id="185" w:author="Michael Laemmermann" w:date="2018-05-10T19:08:00Z">
              <w:r w:rsidRPr="00BD426C">
                <w:rPr>
                  <w:rFonts w:cs="Times New Roman"/>
                  <w:rPrChange w:id="186" w:author="Michael Laemmermann" w:date="2018-05-10T19:47:00Z">
                    <w:rPr/>
                  </w:rPrChange>
                </w:rPr>
                <w:t>Definition der abzuspielenden Audiodatei</w:t>
              </w:r>
            </w:ins>
          </w:p>
        </w:tc>
        <w:tc>
          <w:tcPr>
            <w:tcW w:w="1033" w:type="dxa"/>
            <w:shd w:val="clear" w:color="auto" w:fill="auto"/>
            <w:tcPrChange w:id="187" w:author="Michael Laemmermann" w:date="2018-05-10T20:06:00Z">
              <w:tcPr>
                <w:tcW w:w="0" w:type="auto"/>
                <w:gridSpan w:val="3"/>
                <w:shd w:val="clear" w:color="auto" w:fill="auto"/>
              </w:tcPr>
            </w:tcPrChange>
          </w:tcPr>
          <w:p w14:paraId="473DE0A3" w14:textId="48541775" w:rsidR="00AD5B5E" w:rsidRPr="00BD426C" w:rsidRDefault="00BD426C">
            <w:pPr>
              <w:jc w:val="left"/>
              <w:rPr>
                <w:ins w:id="188" w:author="Michael Laemmermann" w:date="2018-04-07T13:51:00Z"/>
                <w:rFonts w:eastAsia="Times New Roman" w:cs="Times New Roman"/>
                <w:color w:val="000000"/>
                <w:lang w:eastAsia="de-DE"/>
                <w:rPrChange w:id="189" w:author="Michael Laemmermann" w:date="2018-05-10T19:47:00Z">
                  <w:rPr>
                    <w:ins w:id="190" w:author="Michael Laemmermann" w:date="2018-04-07T13:51:00Z"/>
                    <w:rFonts w:ascii="Calibri" w:eastAsia="Times New Roman" w:hAnsi="Calibri" w:cs="Calibri"/>
                    <w:color w:val="000000"/>
                    <w:sz w:val="22"/>
                    <w:szCs w:val="22"/>
                    <w:lang w:eastAsia="de-DE"/>
                  </w:rPr>
                </w:rPrChange>
              </w:rPr>
            </w:pPr>
            <w:ins w:id="191" w:author="Michael Laemmermann" w:date="2018-05-10T19:49:00Z">
              <w:r w:rsidRPr="00074C03">
                <w:rPr>
                  <w:rFonts w:eastAsia="Times New Roman" w:cs="Times New Roman"/>
                  <w:bCs/>
                  <w:color w:val="000000"/>
                  <w:lang w:eastAsia="de-DE"/>
                </w:rPr>
                <w:t>hoch</w:t>
              </w:r>
            </w:ins>
          </w:p>
        </w:tc>
        <w:tc>
          <w:tcPr>
            <w:tcW w:w="1843" w:type="dxa"/>
            <w:shd w:val="clear" w:color="auto" w:fill="auto"/>
            <w:tcPrChange w:id="192" w:author="Michael Laemmermann" w:date="2018-05-10T20:06:00Z">
              <w:tcPr>
                <w:tcW w:w="632" w:type="dxa"/>
                <w:gridSpan w:val="2"/>
                <w:shd w:val="clear" w:color="auto" w:fill="auto"/>
              </w:tcPr>
            </w:tcPrChange>
          </w:tcPr>
          <w:p w14:paraId="2BDF9C91" w14:textId="3863E546" w:rsidR="00AD5B5E" w:rsidRPr="00BD426C" w:rsidRDefault="00BD426C">
            <w:pPr>
              <w:jc w:val="left"/>
              <w:rPr>
                <w:ins w:id="193" w:author="Michael Laemmermann" w:date="2018-04-07T13:51:00Z"/>
                <w:rFonts w:eastAsia="Times New Roman" w:cs="Times New Roman"/>
                <w:color w:val="000000"/>
                <w:lang w:eastAsia="de-DE"/>
                <w:rPrChange w:id="194" w:author="Michael Laemmermann" w:date="2018-05-10T19:47:00Z">
                  <w:rPr>
                    <w:ins w:id="195" w:author="Michael Laemmermann" w:date="2018-04-07T13:51:00Z"/>
                    <w:rFonts w:ascii="Calibri" w:eastAsia="Times New Roman" w:hAnsi="Calibri" w:cs="Calibri"/>
                    <w:color w:val="000000"/>
                    <w:sz w:val="22"/>
                    <w:szCs w:val="22"/>
                    <w:lang w:eastAsia="de-DE"/>
                  </w:rPr>
                </w:rPrChange>
              </w:rPr>
            </w:pPr>
            <w:ins w:id="196" w:author="Michael Laemmermann" w:date="2018-05-10T19:49:00Z">
              <w:r w:rsidRPr="00074C03">
                <w:rPr>
                  <w:rFonts w:eastAsia="Times New Roman" w:cs="Times New Roman"/>
                  <w:bCs/>
                  <w:color w:val="000000"/>
                  <w:lang w:eastAsia="de-DE"/>
                </w:rPr>
                <w:t>Lehrende</w:t>
              </w:r>
            </w:ins>
          </w:p>
        </w:tc>
      </w:tr>
      <w:tr w:rsidR="00AD5B5E" w:rsidRPr="00C36C1E" w14:paraId="2DC7102F" w14:textId="77777777" w:rsidTr="00A31B50">
        <w:trPr>
          <w:trHeight w:val="515"/>
          <w:ins w:id="197" w:author="Michael Laemmermann" w:date="2018-04-07T13:51:00Z"/>
          <w:trPrChange w:id="198" w:author="Michael Laemmermann" w:date="2018-05-10T20:06:00Z">
            <w:trPr>
              <w:gridBefore w:val="1"/>
              <w:trHeight w:val="515"/>
            </w:trPr>
          </w:trPrChange>
        </w:trPr>
        <w:tc>
          <w:tcPr>
            <w:tcW w:w="0" w:type="auto"/>
            <w:shd w:val="clear" w:color="auto" w:fill="auto"/>
            <w:tcPrChange w:id="199" w:author="Michael Laemmermann" w:date="2018-05-10T20:06:00Z">
              <w:tcPr>
                <w:tcW w:w="0" w:type="auto"/>
                <w:shd w:val="clear" w:color="auto" w:fill="auto"/>
              </w:tcPr>
            </w:tcPrChange>
          </w:tcPr>
          <w:p w14:paraId="01B4242D" w14:textId="7A78C9D6" w:rsidR="00AD5B5E" w:rsidRPr="00BD426C" w:rsidRDefault="00AD5B5E">
            <w:pPr>
              <w:pStyle w:val="Listenabsatz"/>
              <w:numPr>
                <w:ilvl w:val="1"/>
                <w:numId w:val="10"/>
              </w:numPr>
              <w:spacing w:after="160" w:line="259" w:lineRule="auto"/>
              <w:jc w:val="left"/>
              <w:rPr>
                <w:ins w:id="200" w:author="Michael Laemmermann" w:date="2018-04-07T13:51:00Z"/>
                <w:rFonts w:cs="Times New Roman"/>
                <w:rPrChange w:id="201" w:author="Michael Laemmermann" w:date="2018-05-10T19:47:00Z">
                  <w:rPr>
                    <w:ins w:id="202" w:author="Michael Laemmermann" w:date="2018-04-07T13:51:00Z"/>
                    <w:rFonts w:ascii="Calibri" w:eastAsia="Times New Roman" w:hAnsi="Calibri" w:cs="Calibri"/>
                    <w:color w:val="000000"/>
                    <w:sz w:val="22"/>
                    <w:szCs w:val="22"/>
                    <w:lang w:eastAsia="de-DE"/>
                  </w:rPr>
                </w:rPrChange>
              </w:rPr>
              <w:pPrChange w:id="203" w:author="Michael Laemmermann" w:date="2018-05-10T19:46:00Z">
                <w:pPr>
                  <w:jc w:val="right"/>
                </w:pPr>
              </w:pPrChange>
            </w:pPr>
            <w:ins w:id="204" w:author="Michael Laemmermann" w:date="2018-05-10T19:08:00Z">
              <w:r w:rsidRPr="00BD426C">
                <w:rPr>
                  <w:rFonts w:cs="Times New Roman"/>
                  <w:rPrChange w:id="205" w:author="Michael Laemmermann" w:date="2018-05-10T19:47:00Z">
                    <w:rPr/>
                  </w:rPrChange>
                </w:rPr>
                <w:t>Definition der zeitabhängigen Annotation von Bildern, Tabellen, Formeln etc.</w:t>
              </w:r>
            </w:ins>
          </w:p>
        </w:tc>
        <w:tc>
          <w:tcPr>
            <w:tcW w:w="1033" w:type="dxa"/>
            <w:shd w:val="clear" w:color="auto" w:fill="auto"/>
            <w:tcPrChange w:id="206" w:author="Michael Laemmermann" w:date="2018-05-10T20:06:00Z">
              <w:tcPr>
                <w:tcW w:w="0" w:type="auto"/>
                <w:gridSpan w:val="3"/>
                <w:shd w:val="clear" w:color="auto" w:fill="auto"/>
              </w:tcPr>
            </w:tcPrChange>
          </w:tcPr>
          <w:p w14:paraId="76DC927C" w14:textId="5D14C476" w:rsidR="00AD5B5E" w:rsidRPr="00BD426C" w:rsidRDefault="00BD426C">
            <w:pPr>
              <w:jc w:val="left"/>
              <w:rPr>
                <w:ins w:id="207" w:author="Michael Laemmermann" w:date="2018-04-07T13:51:00Z"/>
                <w:rFonts w:eastAsia="Times New Roman" w:cs="Times New Roman"/>
                <w:color w:val="000000"/>
                <w:lang w:eastAsia="de-DE"/>
                <w:rPrChange w:id="208" w:author="Michael Laemmermann" w:date="2018-05-10T19:47:00Z">
                  <w:rPr>
                    <w:ins w:id="209" w:author="Michael Laemmermann" w:date="2018-04-07T13:51:00Z"/>
                    <w:rFonts w:ascii="Calibri" w:eastAsia="Times New Roman" w:hAnsi="Calibri" w:cs="Calibri"/>
                    <w:color w:val="000000"/>
                    <w:sz w:val="22"/>
                    <w:szCs w:val="22"/>
                    <w:lang w:eastAsia="de-DE"/>
                  </w:rPr>
                </w:rPrChange>
              </w:rPr>
            </w:pPr>
            <w:ins w:id="210" w:author="Michael Laemmermann" w:date="2018-05-10T19:49:00Z">
              <w:r w:rsidRPr="00074C03">
                <w:rPr>
                  <w:rFonts w:eastAsia="Times New Roman" w:cs="Times New Roman"/>
                  <w:bCs/>
                  <w:color w:val="000000"/>
                  <w:lang w:eastAsia="de-DE"/>
                </w:rPr>
                <w:t>hoch</w:t>
              </w:r>
            </w:ins>
          </w:p>
        </w:tc>
        <w:tc>
          <w:tcPr>
            <w:tcW w:w="1843" w:type="dxa"/>
            <w:shd w:val="clear" w:color="auto" w:fill="auto"/>
            <w:tcPrChange w:id="211" w:author="Michael Laemmermann" w:date="2018-05-10T20:06:00Z">
              <w:tcPr>
                <w:tcW w:w="632" w:type="dxa"/>
                <w:gridSpan w:val="2"/>
                <w:shd w:val="clear" w:color="auto" w:fill="auto"/>
              </w:tcPr>
            </w:tcPrChange>
          </w:tcPr>
          <w:p w14:paraId="06EC8B79" w14:textId="6B5F85DE" w:rsidR="00AD5B5E" w:rsidRPr="00BD426C" w:rsidRDefault="00BD426C">
            <w:pPr>
              <w:jc w:val="left"/>
              <w:rPr>
                <w:ins w:id="212" w:author="Michael Laemmermann" w:date="2018-04-07T13:51:00Z"/>
                <w:rFonts w:eastAsia="Times New Roman" w:cs="Times New Roman"/>
                <w:color w:val="000000"/>
                <w:lang w:eastAsia="de-DE"/>
                <w:rPrChange w:id="213" w:author="Michael Laemmermann" w:date="2018-05-10T19:47:00Z">
                  <w:rPr>
                    <w:ins w:id="214" w:author="Michael Laemmermann" w:date="2018-04-07T13:51:00Z"/>
                    <w:rFonts w:ascii="Calibri" w:eastAsia="Times New Roman" w:hAnsi="Calibri" w:cs="Calibri"/>
                    <w:color w:val="000000"/>
                    <w:sz w:val="22"/>
                    <w:szCs w:val="22"/>
                    <w:lang w:eastAsia="de-DE"/>
                  </w:rPr>
                </w:rPrChange>
              </w:rPr>
            </w:pPr>
            <w:ins w:id="215" w:author="Michael Laemmermann" w:date="2018-05-10T19:49:00Z">
              <w:r w:rsidRPr="00074C03">
                <w:rPr>
                  <w:rFonts w:eastAsia="Times New Roman" w:cs="Times New Roman"/>
                  <w:bCs/>
                  <w:color w:val="000000"/>
                  <w:lang w:eastAsia="de-DE"/>
                </w:rPr>
                <w:t>Lehrende</w:t>
              </w:r>
            </w:ins>
          </w:p>
        </w:tc>
      </w:tr>
      <w:tr w:rsidR="00AD5B5E" w:rsidRPr="00C36C1E" w14:paraId="67F66AD3" w14:textId="77777777" w:rsidTr="00A31B50">
        <w:trPr>
          <w:trHeight w:val="70"/>
          <w:ins w:id="216" w:author="Michael Laemmermann" w:date="2018-04-07T13:51:00Z"/>
          <w:trPrChange w:id="217" w:author="Michael Laemmermann" w:date="2018-05-10T20:06:00Z">
            <w:trPr>
              <w:gridBefore w:val="1"/>
              <w:trHeight w:val="70"/>
            </w:trPr>
          </w:trPrChange>
        </w:trPr>
        <w:tc>
          <w:tcPr>
            <w:tcW w:w="0" w:type="auto"/>
            <w:shd w:val="clear" w:color="auto" w:fill="auto"/>
            <w:tcPrChange w:id="218" w:author="Michael Laemmermann" w:date="2018-05-10T20:06:00Z">
              <w:tcPr>
                <w:tcW w:w="0" w:type="auto"/>
                <w:shd w:val="clear" w:color="auto" w:fill="auto"/>
              </w:tcPr>
            </w:tcPrChange>
          </w:tcPr>
          <w:p w14:paraId="52C51B49" w14:textId="06E4190C" w:rsidR="00AD5B5E" w:rsidRPr="00BD426C" w:rsidRDefault="00AD5B5E">
            <w:pPr>
              <w:pStyle w:val="Listenabsatz"/>
              <w:numPr>
                <w:ilvl w:val="1"/>
                <w:numId w:val="10"/>
              </w:numPr>
              <w:spacing w:after="160" w:line="259" w:lineRule="auto"/>
              <w:jc w:val="left"/>
              <w:rPr>
                <w:ins w:id="219" w:author="Michael Laemmermann" w:date="2018-04-07T13:51:00Z"/>
                <w:rFonts w:eastAsia="Times New Roman" w:cs="Times New Roman"/>
                <w:color w:val="000000"/>
                <w:lang w:eastAsia="de-DE"/>
                <w:rPrChange w:id="220" w:author="Michael Laemmermann" w:date="2018-05-10T19:47:00Z">
                  <w:rPr>
                    <w:ins w:id="221" w:author="Michael Laemmermann" w:date="2018-04-07T13:51:00Z"/>
                    <w:rFonts w:ascii="Calibri" w:eastAsia="Times New Roman" w:hAnsi="Calibri" w:cs="Calibri"/>
                    <w:color w:val="000000"/>
                    <w:sz w:val="22"/>
                    <w:szCs w:val="22"/>
                    <w:lang w:eastAsia="de-DE"/>
                  </w:rPr>
                </w:rPrChange>
              </w:rPr>
              <w:pPrChange w:id="222" w:author="Michael Laemmermann" w:date="2018-05-10T19:46:00Z">
                <w:pPr>
                  <w:jc w:val="right"/>
                </w:pPr>
              </w:pPrChange>
            </w:pPr>
            <w:ins w:id="223" w:author="Michael Laemmermann" w:date="2018-05-10T19:09:00Z">
              <w:r w:rsidRPr="00BD426C">
                <w:rPr>
                  <w:rFonts w:cs="Times New Roman"/>
                  <w:rPrChange w:id="224" w:author="Michael Laemmermann" w:date="2018-05-10T19:47:00Z">
                    <w:rPr/>
                  </w:rPrChange>
                </w:rPr>
                <w:t>Definition von Metadaten (Autor, Quellen etc.)</w:t>
              </w:r>
            </w:ins>
          </w:p>
        </w:tc>
        <w:tc>
          <w:tcPr>
            <w:tcW w:w="1033" w:type="dxa"/>
            <w:shd w:val="clear" w:color="auto" w:fill="auto"/>
            <w:tcPrChange w:id="225" w:author="Michael Laemmermann" w:date="2018-05-10T20:06:00Z">
              <w:tcPr>
                <w:tcW w:w="0" w:type="auto"/>
                <w:gridSpan w:val="3"/>
                <w:shd w:val="clear" w:color="auto" w:fill="auto"/>
              </w:tcPr>
            </w:tcPrChange>
          </w:tcPr>
          <w:p w14:paraId="6EB49EC0" w14:textId="675362CB" w:rsidR="00AD5B5E" w:rsidRPr="00BD426C" w:rsidRDefault="00BD426C">
            <w:pPr>
              <w:jc w:val="left"/>
              <w:rPr>
                <w:ins w:id="226" w:author="Michael Laemmermann" w:date="2018-04-07T13:51:00Z"/>
                <w:rFonts w:eastAsia="Times New Roman" w:cs="Times New Roman"/>
                <w:color w:val="000000"/>
                <w:lang w:eastAsia="de-DE"/>
                <w:rPrChange w:id="227" w:author="Michael Laemmermann" w:date="2018-05-10T19:47:00Z">
                  <w:rPr>
                    <w:ins w:id="228" w:author="Michael Laemmermann" w:date="2018-04-07T13:51:00Z"/>
                    <w:rFonts w:ascii="Calibri" w:eastAsia="Times New Roman" w:hAnsi="Calibri" w:cs="Calibri"/>
                    <w:color w:val="000000"/>
                    <w:sz w:val="22"/>
                    <w:szCs w:val="22"/>
                    <w:lang w:eastAsia="de-DE"/>
                  </w:rPr>
                </w:rPrChange>
              </w:rPr>
            </w:pPr>
            <w:ins w:id="229" w:author="Michael Laemmermann" w:date="2018-05-10T19:49:00Z">
              <w:r>
                <w:rPr>
                  <w:rFonts w:eastAsia="Times New Roman" w:cs="Times New Roman"/>
                  <w:color w:val="000000"/>
                  <w:lang w:eastAsia="de-DE"/>
                </w:rPr>
                <w:t>mittel</w:t>
              </w:r>
            </w:ins>
          </w:p>
        </w:tc>
        <w:tc>
          <w:tcPr>
            <w:tcW w:w="1843" w:type="dxa"/>
            <w:shd w:val="clear" w:color="auto" w:fill="auto"/>
            <w:tcPrChange w:id="230" w:author="Michael Laemmermann" w:date="2018-05-10T20:06:00Z">
              <w:tcPr>
                <w:tcW w:w="632" w:type="dxa"/>
                <w:gridSpan w:val="2"/>
                <w:shd w:val="clear" w:color="auto" w:fill="auto"/>
              </w:tcPr>
            </w:tcPrChange>
          </w:tcPr>
          <w:p w14:paraId="223B26C9" w14:textId="4A9F94E0" w:rsidR="00AD5B5E" w:rsidRPr="00BD426C" w:rsidRDefault="00BD426C">
            <w:pPr>
              <w:jc w:val="left"/>
              <w:rPr>
                <w:ins w:id="231" w:author="Michael Laemmermann" w:date="2018-04-07T13:51:00Z"/>
                <w:rFonts w:eastAsia="Times New Roman" w:cs="Times New Roman"/>
                <w:color w:val="000000"/>
                <w:lang w:eastAsia="de-DE"/>
                <w:rPrChange w:id="232" w:author="Michael Laemmermann" w:date="2018-05-10T19:47:00Z">
                  <w:rPr>
                    <w:ins w:id="233" w:author="Michael Laemmermann" w:date="2018-04-07T13:51:00Z"/>
                    <w:rFonts w:ascii="Calibri" w:eastAsia="Times New Roman" w:hAnsi="Calibri" w:cs="Calibri"/>
                    <w:color w:val="000000"/>
                    <w:sz w:val="22"/>
                    <w:szCs w:val="22"/>
                    <w:lang w:eastAsia="de-DE"/>
                  </w:rPr>
                </w:rPrChange>
              </w:rPr>
            </w:pPr>
            <w:ins w:id="234" w:author="Michael Laemmermann" w:date="2018-05-10T19:49:00Z">
              <w:r w:rsidRPr="00074C03">
                <w:rPr>
                  <w:rFonts w:eastAsia="Times New Roman" w:cs="Times New Roman"/>
                  <w:bCs/>
                  <w:color w:val="000000"/>
                  <w:lang w:eastAsia="de-DE"/>
                </w:rPr>
                <w:t>Lehrende</w:t>
              </w:r>
            </w:ins>
          </w:p>
        </w:tc>
      </w:tr>
      <w:tr w:rsidR="00AD5B5E" w:rsidRPr="00C36C1E" w14:paraId="4E42AB15" w14:textId="77777777" w:rsidTr="00A31B50">
        <w:tblPrEx>
          <w:tblPrExChange w:id="235" w:author="Michael Laemmermann" w:date="2018-05-10T20:06:00Z">
            <w:tblPrEx>
              <w:tblW w:w="0" w:type="auto"/>
              <w:tblInd w:w="0" w:type="dxa"/>
            </w:tblPrEx>
          </w:tblPrExChange>
        </w:tblPrEx>
        <w:trPr>
          <w:trHeight w:val="136"/>
          <w:ins w:id="236" w:author="Michael Laemmermann" w:date="2018-04-07T13:51:00Z"/>
          <w:trPrChange w:id="237" w:author="Michael Laemmermann" w:date="2018-05-10T20:06:00Z">
            <w:trPr>
              <w:gridAfter w:val="0"/>
              <w:trHeight w:val="1925"/>
            </w:trPr>
          </w:trPrChange>
        </w:trPr>
        <w:tc>
          <w:tcPr>
            <w:tcW w:w="0" w:type="auto"/>
            <w:shd w:val="clear" w:color="auto" w:fill="auto"/>
            <w:tcPrChange w:id="238" w:author="Michael Laemmermann" w:date="2018-05-10T20:06:00Z">
              <w:tcPr>
                <w:tcW w:w="0" w:type="auto"/>
                <w:gridSpan w:val="3"/>
                <w:shd w:val="clear" w:color="auto" w:fill="auto"/>
              </w:tcPr>
            </w:tcPrChange>
          </w:tcPr>
          <w:p w14:paraId="3BD468BD" w14:textId="42EF27E4" w:rsidR="00AD5B5E" w:rsidRPr="00BD426C" w:rsidRDefault="00AD5B5E">
            <w:pPr>
              <w:pStyle w:val="Listenabsatz"/>
              <w:numPr>
                <w:ilvl w:val="0"/>
                <w:numId w:val="10"/>
              </w:numPr>
              <w:spacing w:after="160" w:line="259" w:lineRule="auto"/>
              <w:jc w:val="left"/>
              <w:rPr>
                <w:ins w:id="239" w:author="Michael Laemmermann" w:date="2018-04-07T13:51:00Z"/>
                <w:rFonts w:cs="Times New Roman"/>
                <w:rPrChange w:id="240" w:author="Michael Laemmermann" w:date="2018-05-10T19:47:00Z">
                  <w:rPr>
                    <w:ins w:id="241" w:author="Michael Laemmermann" w:date="2018-04-07T13:51:00Z"/>
                    <w:rFonts w:ascii="Calibri" w:eastAsia="Times New Roman" w:hAnsi="Calibri" w:cs="Calibri"/>
                    <w:color w:val="000000"/>
                    <w:sz w:val="22"/>
                    <w:szCs w:val="22"/>
                    <w:lang w:eastAsia="de-DE"/>
                  </w:rPr>
                </w:rPrChange>
              </w:rPr>
              <w:pPrChange w:id="242" w:author="Michael Laemmermann" w:date="2018-05-10T19:46:00Z">
                <w:pPr>
                  <w:jc w:val="right"/>
                </w:pPr>
              </w:pPrChange>
            </w:pPr>
            <w:ins w:id="243" w:author="Michael Laemmermann" w:date="2018-05-10T19:09:00Z">
              <w:r w:rsidRPr="00BD426C">
                <w:rPr>
                  <w:rFonts w:cs="Times New Roman"/>
                  <w:rPrChange w:id="244" w:author="Michael Laemmermann" w:date="2018-05-10T19:47:00Z">
                    <w:rPr/>
                  </w:rPrChange>
                </w:rPr>
                <w:t>Entwickeln eines Imports für die Schnittstellen-Datei</w:t>
              </w:r>
            </w:ins>
          </w:p>
        </w:tc>
        <w:tc>
          <w:tcPr>
            <w:tcW w:w="1033" w:type="dxa"/>
            <w:shd w:val="clear" w:color="auto" w:fill="auto"/>
            <w:tcPrChange w:id="245" w:author="Michael Laemmermann" w:date="2018-05-10T20:06:00Z">
              <w:tcPr>
                <w:tcW w:w="0" w:type="auto"/>
                <w:shd w:val="clear" w:color="auto" w:fill="auto"/>
              </w:tcPr>
            </w:tcPrChange>
          </w:tcPr>
          <w:p w14:paraId="5EC2ED28" w14:textId="05020281" w:rsidR="00AD5B5E" w:rsidRPr="00BD426C" w:rsidRDefault="00BD426C">
            <w:pPr>
              <w:jc w:val="left"/>
              <w:rPr>
                <w:ins w:id="246" w:author="Michael Laemmermann" w:date="2018-04-07T13:51:00Z"/>
                <w:rFonts w:eastAsia="Times New Roman" w:cs="Times New Roman"/>
                <w:color w:val="000000"/>
                <w:lang w:eastAsia="de-DE"/>
                <w:rPrChange w:id="247" w:author="Michael Laemmermann" w:date="2018-05-10T19:47:00Z">
                  <w:rPr>
                    <w:ins w:id="248" w:author="Michael Laemmermann" w:date="2018-04-07T13:51:00Z"/>
                    <w:rFonts w:ascii="Calibri" w:eastAsia="Times New Roman" w:hAnsi="Calibri" w:cs="Calibri"/>
                    <w:color w:val="000000"/>
                    <w:sz w:val="22"/>
                    <w:szCs w:val="22"/>
                    <w:lang w:eastAsia="de-DE"/>
                  </w:rPr>
                </w:rPrChange>
              </w:rPr>
            </w:pPr>
            <w:ins w:id="249" w:author="Michael Laemmermann" w:date="2018-05-10T19:49:00Z">
              <w:r w:rsidRPr="00074C03">
                <w:rPr>
                  <w:rFonts w:eastAsia="Times New Roman" w:cs="Times New Roman"/>
                  <w:bCs/>
                  <w:color w:val="000000"/>
                  <w:lang w:eastAsia="de-DE"/>
                </w:rPr>
                <w:t>hoch</w:t>
              </w:r>
            </w:ins>
          </w:p>
        </w:tc>
        <w:tc>
          <w:tcPr>
            <w:tcW w:w="1843" w:type="dxa"/>
            <w:shd w:val="clear" w:color="auto" w:fill="auto"/>
            <w:tcPrChange w:id="250" w:author="Michael Laemmermann" w:date="2018-05-10T20:06:00Z">
              <w:tcPr>
                <w:tcW w:w="0" w:type="auto"/>
                <w:gridSpan w:val="2"/>
                <w:shd w:val="clear" w:color="auto" w:fill="auto"/>
              </w:tcPr>
            </w:tcPrChange>
          </w:tcPr>
          <w:p w14:paraId="7710F0D8" w14:textId="671F3FB2" w:rsidR="00AD5B5E" w:rsidRPr="00BD426C" w:rsidRDefault="00BD426C">
            <w:pPr>
              <w:jc w:val="left"/>
              <w:rPr>
                <w:ins w:id="251" w:author="Michael Laemmermann" w:date="2018-04-07T13:51:00Z"/>
                <w:rFonts w:eastAsia="Times New Roman" w:cs="Times New Roman"/>
                <w:color w:val="000000"/>
                <w:lang w:eastAsia="de-DE"/>
                <w:rPrChange w:id="252" w:author="Michael Laemmermann" w:date="2018-05-10T19:47:00Z">
                  <w:rPr>
                    <w:ins w:id="253" w:author="Michael Laemmermann" w:date="2018-04-07T13:51:00Z"/>
                    <w:rFonts w:ascii="Calibri" w:eastAsia="Times New Roman" w:hAnsi="Calibri" w:cs="Calibri"/>
                    <w:color w:val="000000"/>
                    <w:sz w:val="22"/>
                    <w:szCs w:val="22"/>
                    <w:lang w:eastAsia="de-DE"/>
                  </w:rPr>
                </w:rPrChange>
              </w:rPr>
            </w:pPr>
            <w:ins w:id="254" w:author="Michael Laemmermann" w:date="2018-05-10T19:49:00Z">
              <w:r w:rsidRPr="00074C03">
                <w:rPr>
                  <w:rFonts w:eastAsia="Times New Roman" w:cs="Times New Roman"/>
                  <w:bCs/>
                  <w:color w:val="000000"/>
                  <w:lang w:eastAsia="de-DE"/>
                </w:rPr>
                <w:t>Lehrende</w:t>
              </w:r>
            </w:ins>
          </w:p>
        </w:tc>
      </w:tr>
    </w:tbl>
    <w:p w14:paraId="4847BB4C" w14:textId="0C3C70A0" w:rsidR="00AD5B5E" w:rsidDel="002E57FB" w:rsidRDefault="00AD5B5E">
      <w:pPr>
        <w:pStyle w:val="Beschriftung"/>
        <w:keepNext/>
        <w:rPr>
          <w:del w:id="255" w:author="Michael Laemmermann" w:date="2018-05-10T23:35:00Z"/>
        </w:rPr>
        <w:pPrChange w:id="256" w:author="Michael Laemmermann" w:date="2018-05-10T23:36:00Z">
          <w:pPr/>
        </w:pPrChange>
      </w:pPr>
    </w:p>
    <w:p w14:paraId="05B956C9" w14:textId="77777777" w:rsidR="002E57FB" w:rsidRDefault="002E57FB">
      <w:pPr>
        <w:pStyle w:val="Beschriftung"/>
        <w:rPr>
          <w:ins w:id="257" w:author="Michael Laemmermann" w:date="2018-05-10T23:37:00Z"/>
        </w:rPr>
        <w:pPrChange w:id="258" w:author="Michael Laemmermann" w:date="2018-05-10T20:07:00Z">
          <w:pPr>
            <w:ind w:left="360"/>
          </w:pPr>
        </w:pPrChange>
      </w:pPr>
    </w:p>
    <w:p w14:paraId="1CADF492" w14:textId="75E109D3" w:rsidR="002E57FB" w:rsidRDefault="002E57FB">
      <w:pPr>
        <w:pStyle w:val="Beschriftung"/>
        <w:keepNext/>
        <w:rPr>
          <w:ins w:id="259" w:author="Michael Laemmermann" w:date="2018-05-10T23:36:00Z"/>
        </w:rPr>
        <w:pPrChange w:id="260" w:author="Michael Laemmermann" w:date="2018-05-10T23:36:00Z">
          <w:pPr/>
        </w:pPrChange>
      </w:pPr>
      <w:ins w:id="261" w:author="Michael Laemmermann" w:date="2018-05-10T23:36:00Z">
        <w:r>
          <w:t xml:space="preserve">Tabelle </w:t>
        </w:r>
        <w:r>
          <w:fldChar w:fldCharType="begin"/>
        </w:r>
        <w:r>
          <w:instrText xml:space="preserve"> SEQ Tabelle \* ARABIC </w:instrText>
        </w:r>
      </w:ins>
      <w:r>
        <w:fldChar w:fldCharType="separate"/>
      </w:r>
      <w:ins w:id="262" w:author="Michael Laemmermann" w:date="2018-05-10T23:37:00Z">
        <w:r>
          <w:rPr>
            <w:noProof/>
          </w:rPr>
          <w:t>2</w:t>
        </w:r>
      </w:ins>
      <w:ins w:id="263" w:author="Michael Laemmermann" w:date="2018-05-10T23:36:00Z">
        <w:r>
          <w:fldChar w:fldCharType="end"/>
        </w:r>
        <w:r>
          <w:t xml:space="preserve"> - </w:t>
        </w:r>
        <w:r w:rsidRPr="00CB1A81">
          <w:t>Anforderungen an die Integration in die Moodle-Oberfläche</w:t>
        </w:r>
      </w:ins>
    </w:p>
    <w:tbl>
      <w:tblPr>
        <w:tblStyle w:val="Tabellenraster"/>
        <w:tblW w:w="9639" w:type="dxa"/>
        <w:tblInd w:w="-5" w:type="dxa"/>
        <w:tblLook w:val="04A0" w:firstRow="1" w:lastRow="0" w:firstColumn="1" w:lastColumn="0" w:noHBand="0" w:noVBand="1"/>
        <w:tblPrChange w:id="264" w:author="Michael Laemmermann" w:date="2018-05-10T20:07:00Z">
          <w:tblPr>
            <w:tblStyle w:val="Tabellenraster"/>
            <w:tblW w:w="9213" w:type="dxa"/>
            <w:tblInd w:w="421" w:type="dxa"/>
            <w:tblLook w:val="04A0" w:firstRow="1" w:lastRow="0" w:firstColumn="1" w:lastColumn="0" w:noHBand="0" w:noVBand="1"/>
          </w:tblPr>
        </w:tblPrChange>
      </w:tblPr>
      <w:tblGrid>
        <w:gridCol w:w="6741"/>
        <w:gridCol w:w="1109"/>
        <w:gridCol w:w="1789"/>
        <w:tblGridChange w:id="265">
          <w:tblGrid>
            <w:gridCol w:w="3768"/>
            <w:gridCol w:w="1902"/>
            <w:gridCol w:w="1031"/>
            <w:gridCol w:w="40"/>
            <w:gridCol w:w="1109"/>
            <w:gridCol w:w="371"/>
            <w:gridCol w:w="992"/>
          </w:tblGrid>
        </w:tblGridChange>
      </w:tblGrid>
      <w:tr w:rsidR="000F4558" w14:paraId="3CB8BC3F" w14:textId="77777777" w:rsidTr="00A31B50">
        <w:trPr>
          <w:ins w:id="266" w:author="Michael Laemmermann" w:date="2018-05-10T19:16:00Z"/>
        </w:trPr>
        <w:tc>
          <w:tcPr>
            <w:tcW w:w="6741" w:type="dxa"/>
            <w:tcPrChange w:id="267" w:author="Michael Laemmermann" w:date="2018-05-10T20:07:00Z">
              <w:tcPr>
                <w:tcW w:w="3768" w:type="dxa"/>
              </w:tcPr>
            </w:tcPrChange>
          </w:tcPr>
          <w:p w14:paraId="20F3380A" w14:textId="75E109D3" w:rsidR="00AD5B5E" w:rsidRPr="00BD426C" w:rsidRDefault="00AD5B5E">
            <w:pPr>
              <w:jc w:val="left"/>
              <w:rPr>
                <w:ins w:id="268" w:author="Michael Laemmermann" w:date="2018-05-10T19:16:00Z"/>
                <w:rFonts w:cs="Times New Roman"/>
                <w:rPrChange w:id="269" w:author="Michael Laemmermann" w:date="2018-05-10T19:47:00Z">
                  <w:rPr>
                    <w:ins w:id="270" w:author="Michael Laemmermann" w:date="2018-05-10T19:16:00Z"/>
                  </w:rPr>
                </w:rPrChange>
              </w:rPr>
              <w:pPrChange w:id="271" w:author="Michael Laemmermann" w:date="2018-05-10T19:46:00Z">
                <w:pPr/>
              </w:pPrChange>
            </w:pPr>
            <w:ins w:id="272" w:author="Michael Laemmermann" w:date="2018-05-10T19:16:00Z">
              <w:r w:rsidRPr="00BD426C">
                <w:rPr>
                  <w:rFonts w:eastAsia="Times New Roman" w:cs="Times New Roman"/>
                  <w:b/>
                  <w:bCs/>
                  <w:color w:val="000000"/>
                  <w:lang w:eastAsia="de-DE"/>
                  <w:rPrChange w:id="273" w:author="Michael Laemmermann" w:date="2018-05-10T19:47:00Z">
                    <w:rPr>
                      <w:rFonts w:ascii="Calibri" w:eastAsia="Times New Roman" w:hAnsi="Calibri" w:cs="Calibri"/>
                      <w:b/>
                      <w:bCs/>
                      <w:color w:val="000000"/>
                      <w:sz w:val="22"/>
                      <w:szCs w:val="22"/>
                      <w:lang w:eastAsia="de-DE"/>
                    </w:rPr>
                  </w:rPrChange>
                </w:rPr>
                <w:t>Anforderung</w:t>
              </w:r>
            </w:ins>
          </w:p>
        </w:tc>
        <w:tc>
          <w:tcPr>
            <w:tcW w:w="1109" w:type="dxa"/>
            <w:tcPrChange w:id="274" w:author="Michael Laemmermann" w:date="2018-05-10T20:07:00Z">
              <w:tcPr>
                <w:tcW w:w="2933" w:type="dxa"/>
                <w:gridSpan w:val="2"/>
              </w:tcPr>
            </w:tcPrChange>
          </w:tcPr>
          <w:p w14:paraId="2DB9A4E3" w14:textId="282968D5" w:rsidR="00AD5B5E" w:rsidRPr="00BD426C" w:rsidRDefault="00AD5B5E">
            <w:pPr>
              <w:jc w:val="left"/>
              <w:rPr>
                <w:ins w:id="275" w:author="Michael Laemmermann" w:date="2018-05-10T19:16:00Z"/>
                <w:rFonts w:cs="Times New Roman"/>
                <w:rPrChange w:id="276" w:author="Michael Laemmermann" w:date="2018-05-10T19:47:00Z">
                  <w:rPr>
                    <w:ins w:id="277" w:author="Michael Laemmermann" w:date="2018-05-10T19:16:00Z"/>
                  </w:rPr>
                </w:rPrChange>
              </w:rPr>
              <w:pPrChange w:id="278" w:author="Michael Laemmermann" w:date="2018-05-10T19:46:00Z">
                <w:pPr/>
              </w:pPrChange>
            </w:pPr>
            <w:ins w:id="279" w:author="Michael Laemmermann" w:date="2018-05-10T19:16:00Z">
              <w:r w:rsidRPr="00BD426C">
                <w:rPr>
                  <w:rFonts w:eastAsia="Times New Roman" w:cs="Times New Roman"/>
                  <w:b/>
                  <w:bCs/>
                  <w:color w:val="000000"/>
                  <w:lang w:eastAsia="de-DE"/>
                  <w:rPrChange w:id="280" w:author="Michael Laemmermann" w:date="2018-05-10T19:47:00Z">
                    <w:rPr>
                      <w:rFonts w:ascii="Calibri" w:eastAsia="Times New Roman" w:hAnsi="Calibri" w:cs="Calibri"/>
                      <w:b/>
                      <w:bCs/>
                      <w:color w:val="000000"/>
                      <w:sz w:val="22"/>
                      <w:szCs w:val="22"/>
                      <w:lang w:eastAsia="de-DE"/>
                    </w:rPr>
                  </w:rPrChange>
                </w:rPr>
                <w:t>Priorität</w:t>
              </w:r>
            </w:ins>
          </w:p>
        </w:tc>
        <w:tc>
          <w:tcPr>
            <w:tcW w:w="1789" w:type="dxa"/>
            <w:tcPrChange w:id="281" w:author="Michael Laemmermann" w:date="2018-05-10T20:07:00Z">
              <w:tcPr>
                <w:tcW w:w="2512" w:type="dxa"/>
                <w:gridSpan w:val="4"/>
              </w:tcPr>
            </w:tcPrChange>
          </w:tcPr>
          <w:p w14:paraId="45F7565B" w14:textId="57A77BAF" w:rsidR="00AD5B5E" w:rsidRPr="00BD426C" w:rsidRDefault="00AD5B5E">
            <w:pPr>
              <w:jc w:val="left"/>
              <w:rPr>
                <w:ins w:id="282" w:author="Michael Laemmermann" w:date="2018-05-10T19:16:00Z"/>
                <w:rFonts w:cs="Times New Roman"/>
                <w:rPrChange w:id="283" w:author="Michael Laemmermann" w:date="2018-05-10T19:47:00Z">
                  <w:rPr>
                    <w:ins w:id="284" w:author="Michael Laemmermann" w:date="2018-05-10T19:16:00Z"/>
                  </w:rPr>
                </w:rPrChange>
              </w:rPr>
              <w:pPrChange w:id="285" w:author="Michael Laemmermann" w:date="2018-05-10T19:46:00Z">
                <w:pPr/>
              </w:pPrChange>
            </w:pPr>
            <w:ins w:id="286" w:author="Michael Laemmermann" w:date="2018-05-10T19:16:00Z">
              <w:r w:rsidRPr="00BD426C">
                <w:rPr>
                  <w:rFonts w:eastAsia="Times New Roman" w:cs="Times New Roman"/>
                  <w:b/>
                  <w:bCs/>
                  <w:color w:val="000000"/>
                  <w:lang w:eastAsia="de-DE"/>
                  <w:rPrChange w:id="287" w:author="Michael Laemmermann" w:date="2018-05-10T19:47:00Z">
                    <w:rPr>
                      <w:rFonts w:ascii="Calibri" w:eastAsia="Times New Roman" w:hAnsi="Calibri" w:cs="Calibri"/>
                      <w:b/>
                      <w:bCs/>
                      <w:color w:val="000000"/>
                      <w:sz w:val="22"/>
                      <w:szCs w:val="22"/>
                      <w:lang w:eastAsia="de-DE"/>
                    </w:rPr>
                  </w:rPrChange>
                </w:rPr>
                <w:t>Betrifft</w:t>
              </w:r>
            </w:ins>
          </w:p>
        </w:tc>
      </w:tr>
      <w:tr w:rsidR="000F4558" w14:paraId="5D66931D" w14:textId="77777777" w:rsidTr="00A31B50">
        <w:trPr>
          <w:ins w:id="288" w:author="Michael Laemmermann" w:date="2018-05-10T19:16:00Z"/>
        </w:trPr>
        <w:tc>
          <w:tcPr>
            <w:tcW w:w="6741" w:type="dxa"/>
            <w:tcPrChange w:id="289" w:author="Michael Laemmermann" w:date="2018-05-10T20:07:00Z">
              <w:tcPr>
                <w:tcW w:w="3768" w:type="dxa"/>
              </w:tcPr>
            </w:tcPrChange>
          </w:tcPr>
          <w:p w14:paraId="161A98E7" w14:textId="7D37C33D" w:rsidR="00AD5B5E" w:rsidRPr="00BD426C" w:rsidRDefault="00AD5B5E">
            <w:pPr>
              <w:pStyle w:val="Listenabsatz"/>
              <w:numPr>
                <w:ilvl w:val="0"/>
                <w:numId w:val="13"/>
              </w:numPr>
              <w:jc w:val="left"/>
              <w:rPr>
                <w:ins w:id="290" w:author="Michael Laemmermann" w:date="2018-05-10T19:16:00Z"/>
                <w:rFonts w:cs="Times New Roman"/>
                <w:rPrChange w:id="291" w:author="Michael Laemmermann" w:date="2018-05-10T19:47:00Z">
                  <w:rPr>
                    <w:ins w:id="292" w:author="Michael Laemmermann" w:date="2018-05-10T19:16:00Z"/>
                  </w:rPr>
                </w:rPrChange>
              </w:rPr>
              <w:pPrChange w:id="293" w:author="Michael Laemmermann" w:date="2018-05-10T19:46:00Z">
                <w:pPr/>
              </w:pPrChange>
            </w:pPr>
            <w:ins w:id="294" w:author="Michael Laemmermann" w:date="2018-05-10T19:16:00Z">
              <w:r w:rsidRPr="00BD426C">
                <w:rPr>
                  <w:rFonts w:cs="Times New Roman"/>
                  <w:rPrChange w:id="295" w:author="Michael Laemmermann" w:date="2018-05-10T19:47:00Z">
                    <w:rPr/>
                  </w:rPrChange>
                </w:rPr>
                <w:t>Einbindung in die Moodle Startseite analog zu „Helpdesk Wiki“</w:t>
              </w:r>
            </w:ins>
          </w:p>
        </w:tc>
        <w:tc>
          <w:tcPr>
            <w:tcW w:w="1109" w:type="dxa"/>
            <w:tcPrChange w:id="296" w:author="Michael Laemmermann" w:date="2018-05-10T20:07:00Z">
              <w:tcPr>
                <w:tcW w:w="2933" w:type="dxa"/>
                <w:gridSpan w:val="2"/>
              </w:tcPr>
            </w:tcPrChange>
          </w:tcPr>
          <w:p w14:paraId="15688B7F" w14:textId="09410F7B" w:rsidR="00AD5B5E" w:rsidRPr="00BD426C" w:rsidRDefault="002E57FB">
            <w:pPr>
              <w:jc w:val="left"/>
              <w:rPr>
                <w:ins w:id="297" w:author="Michael Laemmermann" w:date="2018-05-10T19:16:00Z"/>
                <w:rFonts w:cs="Times New Roman"/>
                <w:rPrChange w:id="298" w:author="Michael Laemmermann" w:date="2018-05-10T19:47:00Z">
                  <w:rPr>
                    <w:ins w:id="299" w:author="Michael Laemmermann" w:date="2018-05-10T19:16:00Z"/>
                  </w:rPr>
                </w:rPrChange>
              </w:rPr>
              <w:pPrChange w:id="300" w:author="Michael Laemmermann" w:date="2018-05-10T19:46:00Z">
                <w:pPr/>
              </w:pPrChange>
            </w:pPr>
            <w:ins w:id="301" w:author="Michael Laemmermann" w:date="2018-05-10T23:38:00Z">
              <w:r>
                <w:rPr>
                  <w:rFonts w:eastAsia="Times New Roman" w:cs="Times New Roman"/>
                  <w:bCs/>
                  <w:color w:val="000000"/>
                  <w:lang w:eastAsia="de-DE"/>
                </w:rPr>
                <w:t>mittel</w:t>
              </w:r>
            </w:ins>
          </w:p>
        </w:tc>
        <w:tc>
          <w:tcPr>
            <w:tcW w:w="1789" w:type="dxa"/>
            <w:tcPrChange w:id="302" w:author="Michael Laemmermann" w:date="2018-05-10T20:07:00Z">
              <w:tcPr>
                <w:tcW w:w="2512" w:type="dxa"/>
                <w:gridSpan w:val="4"/>
              </w:tcPr>
            </w:tcPrChange>
          </w:tcPr>
          <w:p w14:paraId="66BC35BD" w14:textId="16913062" w:rsidR="00AD5B5E" w:rsidRPr="00BD426C" w:rsidRDefault="00BD426C">
            <w:pPr>
              <w:jc w:val="left"/>
              <w:rPr>
                <w:ins w:id="303" w:author="Michael Laemmermann" w:date="2018-05-10T19:16:00Z"/>
                <w:rFonts w:cs="Times New Roman"/>
                <w:rPrChange w:id="304" w:author="Michael Laemmermann" w:date="2018-05-10T19:47:00Z">
                  <w:rPr>
                    <w:ins w:id="305" w:author="Michael Laemmermann" w:date="2018-05-10T19:16:00Z"/>
                  </w:rPr>
                </w:rPrChange>
              </w:rPr>
              <w:pPrChange w:id="306" w:author="Michael Laemmermann" w:date="2018-05-10T19:46:00Z">
                <w:pPr/>
              </w:pPrChange>
            </w:pPr>
            <w:ins w:id="307"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06688770" w14:textId="77777777" w:rsidTr="00A31B50">
        <w:trPr>
          <w:ins w:id="308" w:author="Michael Laemmermann" w:date="2018-05-10T19:16:00Z"/>
        </w:trPr>
        <w:tc>
          <w:tcPr>
            <w:tcW w:w="6741" w:type="dxa"/>
            <w:tcPrChange w:id="309" w:author="Michael Laemmermann" w:date="2018-05-10T20:07:00Z">
              <w:tcPr>
                <w:tcW w:w="3768" w:type="dxa"/>
              </w:tcPr>
            </w:tcPrChange>
          </w:tcPr>
          <w:p w14:paraId="43269840" w14:textId="577B44F4" w:rsidR="00BD426C" w:rsidRPr="00BD426C" w:rsidRDefault="00BD426C">
            <w:pPr>
              <w:pStyle w:val="Listenabsatz"/>
              <w:numPr>
                <w:ilvl w:val="0"/>
                <w:numId w:val="13"/>
              </w:numPr>
              <w:spacing w:after="160" w:line="259" w:lineRule="auto"/>
              <w:jc w:val="left"/>
              <w:rPr>
                <w:ins w:id="310" w:author="Michael Laemmermann" w:date="2018-05-10T19:16:00Z"/>
                <w:rFonts w:cs="Times New Roman"/>
                <w:rPrChange w:id="311" w:author="Michael Laemmermann" w:date="2018-05-10T19:47:00Z">
                  <w:rPr>
                    <w:ins w:id="312" w:author="Michael Laemmermann" w:date="2018-05-10T19:16:00Z"/>
                  </w:rPr>
                </w:rPrChange>
              </w:rPr>
              <w:pPrChange w:id="313" w:author="Michael Laemmermann" w:date="2018-05-10T19:46:00Z">
                <w:pPr/>
              </w:pPrChange>
            </w:pPr>
            <w:ins w:id="314" w:author="Michael Laemmermann" w:date="2018-05-10T19:17:00Z">
              <w:r w:rsidRPr="00BD426C">
                <w:rPr>
                  <w:rFonts w:cs="Times New Roman"/>
                  <w:rPrChange w:id="315" w:author="Michael Laemmermann" w:date="2018-05-10T19:47:00Z">
                    <w:rPr/>
                  </w:rPrChange>
                </w:rPr>
                <w:t xml:space="preserve">Einbindung </w:t>
              </w:r>
            </w:ins>
            <w:ins w:id="316" w:author="Michael Laemmermann" w:date="2018-05-10T23:39:00Z">
              <w:r w:rsidR="002E57FB">
                <w:rPr>
                  <w:rFonts w:cs="Times New Roman"/>
                </w:rPr>
                <w:t xml:space="preserve">der Hyperaudio-Dokumente </w:t>
              </w:r>
            </w:ins>
            <w:ins w:id="317" w:author="Michael Laemmermann" w:date="2018-05-10T19:17:00Z">
              <w:r w:rsidRPr="00BD426C">
                <w:rPr>
                  <w:rFonts w:cs="Times New Roman"/>
                  <w:rPrChange w:id="318" w:author="Michael Laemmermann" w:date="2018-05-10T19:47:00Z">
                    <w:rPr/>
                  </w:rPrChange>
                </w:rPr>
                <w:t>in die Kursseiten</w:t>
              </w:r>
            </w:ins>
          </w:p>
        </w:tc>
        <w:tc>
          <w:tcPr>
            <w:tcW w:w="1109" w:type="dxa"/>
            <w:tcPrChange w:id="319" w:author="Michael Laemmermann" w:date="2018-05-10T20:07:00Z">
              <w:tcPr>
                <w:tcW w:w="2933" w:type="dxa"/>
                <w:gridSpan w:val="2"/>
              </w:tcPr>
            </w:tcPrChange>
          </w:tcPr>
          <w:p w14:paraId="3AABAB7D" w14:textId="43D910EE" w:rsidR="00BD426C" w:rsidRPr="00BD426C" w:rsidRDefault="00BD426C">
            <w:pPr>
              <w:jc w:val="left"/>
              <w:rPr>
                <w:ins w:id="320" w:author="Michael Laemmermann" w:date="2018-05-10T19:16:00Z"/>
                <w:rFonts w:cs="Times New Roman"/>
                <w:rPrChange w:id="321" w:author="Michael Laemmermann" w:date="2018-05-10T19:47:00Z">
                  <w:rPr>
                    <w:ins w:id="322" w:author="Michael Laemmermann" w:date="2018-05-10T19:16:00Z"/>
                  </w:rPr>
                </w:rPrChange>
              </w:rPr>
              <w:pPrChange w:id="323" w:author="Michael Laemmermann" w:date="2018-05-10T19:46:00Z">
                <w:pPr/>
              </w:pPrChange>
            </w:pPr>
            <w:ins w:id="324" w:author="Michael Laemmermann" w:date="2018-05-10T19:51:00Z">
              <w:r w:rsidRPr="00074C03">
                <w:rPr>
                  <w:rFonts w:eastAsia="Times New Roman" w:cs="Times New Roman"/>
                  <w:bCs/>
                  <w:color w:val="000000"/>
                  <w:lang w:eastAsia="de-DE"/>
                </w:rPr>
                <w:t>hoch</w:t>
              </w:r>
            </w:ins>
          </w:p>
        </w:tc>
        <w:tc>
          <w:tcPr>
            <w:tcW w:w="1789" w:type="dxa"/>
            <w:tcPrChange w:id="325" w:author="Michael Laemmermann" w:date="2018-05-10T20:07:00Z">
              <w:tcPr>
                <w:tcW w:w="2512" w:type="dxa"/>
                <w:gridSpan w:val="4"/>
              </w:tcPr>
            </w:tcPrChange>
          </w:tcPr>
          <w:p w14:paraId="66DEA4E3" w14:textId="1FFC3372" w:rsidR="00BD426C" w:rsidRPr="00BD426C" w:rsidRDefault="00BD426C">
            <w:pPr>
              <w:jc w:val="left"/>
              <w:rPr>
                <w:ins w:id="326" w:author="Michael Laemmermann" w:date="2018-05-10T19:16:00Z"/>
                <w:rFonts w:cs="Times New Roman"/>
                <w:rPrChange w:id="327" w:author="Michael Laemmermann" w:date="2018-05-10T19:47:00Z">
                  <w:rPr>
                    <w:ins w:id="328" w:author="Michael Laemmermann" w:date="2018-05-10T19:16:00Z"/>
                  </w:rPr>
                </w:rPrChange>
              </w:rPr>
              <w:pPrChange w:id="329" w:author="Michael Laemmermann" w:date="2018-05-10T19:46:00Z">
                <w:pPr/>
              </w:pPrChange>
            </w:pPr>
            <w:ins w:id="330"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6F87204D" w14:textId="77777777" w:rsidTr="00A31B50">
        <w:trPr>
          <w:ins w:id="331" w:author="Michael Laemmermann" w:date="2018-05-10T19:16:00Z"/>
        </w:trPr>
        <w:tc>
          <w:tcPr>
            <w:tcW w:w="6741" w:type="dxa"/>
            <w:tcPrChange w:id="332" w:author="Michael Laemmermann" w:date="2018-05-10T20:07:00Z">
              <w:tcPr>
                <w:tcW w:w="3768" w:type="dxa"/>
              </w:tcPr>
            </w:tcPrChange>
          </w:tcPr>
          <w:p w14:paraId="73208789" w14:textId="0D831520" w:rsidR="00BD426C" w:rsidRPr="00BD426C" w:rsidRDefault="00BD426C">
            <w:pPr>
              <w:pStyle w:val="Listenabsatz"/>
              <w:numPr>
                <w:ilvl w:val="0"/>
                <w:numId w:val="13"/>
              </w:numPr>
              <w:spacing w:after="160" w:line="259" w:lineRule="auto"/>
              <w:jc w:val="left"/>
              <w:rPr>
                <w:ins w:id="333" w:author="Michael Laemmermann" w:date="2018-05-10T19:16:00Z"/>
                <w:rFonts w:cs="Times New Roman"/>
                <w:rPrChange w:id="334" w:author="Michael Laemmermann" w:date="2018-05-10T19:47:00Z">
                  <w:rPr>
                    <w:ins w:id="335" w:author="Michael Laemmermann" w:date="2018-05-10T19:16:00Z"/>
                  </w:rPr>
                </w:rPrChange>
              </w:rPr>
              <w:pPrChange w:id="336" w:author="Michael Laemmermann" w:date="2018-05-10T23:38:00Z">
                <w:pPr/>
              </w:pPrChange>
            </w:pPr>
            <w:ins w:id="337" w:author="Michael Laemmermann" w:date="2018-05-10T19:17:00Z">
              <w:r w:rsidRPr="00BD426C">
                <w:rPr>
                  <w:rFonts w:cs="Times New Roman"/>
                  <w:rPrChange w:id="338" w:author="Michael Laemmermann" w:date="2018-05-10T19:47:00Z">
                    <w:rPr/>
                  </w:rPrChange>
                </w:rPr>
                <w:t xml:space="preserve">Einbindung </w:t>
              </w:r>
            </w:ins>
            <w:ins w:id="339" w:author="Michael Laemmermann" w:date="2018-05-10T23:39:00Z">
              <w:r w:rsidR="002E57FB">
                <w:rPr>
                  <w:rFonts w:cs="Times New Roman"/>
                </w:rPr>
                <w:t>der</w:t>
              </w:r>
            </w:ins>
            <w:ins w:id="340" w:author="Michael Laemmermann" w:date="2018-05-10T19:17:00Z">
              <w:r w:rsidRPr="00BD426C">
                <w:rPr>
                  <w:rFonts w:cs="Times New Roman"/>
                  <w:rPrChange w:id="341" w:author="Michael Laemmermann" w:date="2018-05-10T19:47:00Z">
                    <w:rPr/>
                  </w:rPrChange>
                </w:rPr>
                <w:t xml:space="preserve"> Administration</w:t>
              </w:r>
            </w:ins>
            <w:ins w:id="342" w:author="Michael Laemmermann" w:date="2018-05-10T23:39:00Z">
              <w:r w:rsidR="002E57FB">
                <w:rPr>
                  <w:rFonts w:cs="Times New Roman"/>
                </w:rPr>
                <w:t xml:space="preserve"> in die Kursseite</w:t>
              </w:r>
            </w:ins>
          </w:p>
        </w:tc>
        <w:tc>
          <w:tcPr>
            <w:tcW w:w="1109" w:type="dxa"/>
            <w:tcPrChange w:id="343" w:author="Michael Laemmermann" w:date="2018-05-10T20:07:00Z">
              <w:tcPr>
                <w:tcW w:w="2933" w:type="dxa"/>
                <w:gridSpan w:val="2"/>
              </w:tcPr>
            </w:tcPrChange>
          </w:tcPr>
          <w:p w14:paraId="41FC8749" w14:textId="796B6408" w:rsidR="00BD426C" w:rsidRPr="00BD426C" w:rsidRDefault="00BD426C">
            <w:pPr>
              <w:jc w:val="left"/>
              <w:rPr>
                <w:ins w:id="344" w:author="Michael Laemmermann" w:date="2018-05-10T19:16:00Z"/>
                <w:rFonts w:cs="Times New Roman"/>
                <w:rPrChange w:id="345" w:author="Michael Laemmermann" w:date="2018-05-10T19:47:00Z">
                  <w:rPr>
                    <w:ins w:id="346" w:author="Michael Laemmermann" w:date="2018-05-10T19:16:00Z"/>
                  </w:rPr>
                </w:rPrChange>
              </w:rPr>
              <w:pPrChange w:id="347" w:author="Michael Laemmermann" w:date="2018-05-10T19:46:00Z">
                <w:pPr/>
              </w:pPrChange>
            </w:pPr>
            <w:ins w:id="348" w:author="Michael Laemmermann" w:date="2018-05-10T19:51:00Z">
              <w:r w:rsidRPr="00074C03">
                <w:rPr>
                  <w:rFonts w:eastAsia="Times New Roman" w:cs="Times New Roman"/>
                  <w:bCs/>
                  <w:color w:val="000000"/>
                  <w:lang w:eastAsia="de-DE"/>
                </w:rPr>
                <w:t>hoch</w:t>
              </w:r>
            </w:ins>
          </w:p>
        </w:tc>
        <w:tc>
          <w:tcPr>
            <w:tcW w:w="1789" w:type="dxa"/>
            <w:tcPrChange w:id="349" w:author="Michael Laemmermann" w:date="2018-05-10T20:07:00Z">
              <w:tcPr>
                <w:tcW w:w="2512" w:type="dxa"/>
                <w:gridSpan w:val="4"/>
              </w:tcPr>
            </w:tcPrChange>
          </w:tcPr>
          <w:p w14:paraId="0FDEC062" w14:textId="431C453B" w:rsidR="00BD426C" w:rsidRPr="00BD426C" w:rsidRDefault="00BD426C">
            <w:pPr>
              <w:jc w:val="left"/>
              <w:rPr>
                <w:ins w:id="350" w:author="Michael Laemmermann" w:date="2018-05-10T19:16:00Z"/>
                <w:rFonts w:cs="Times New Roman"/>
                <w:rPrChange w:id="351" w:author="Michael Laemmermann" w:date="2018-05-10T19:47:00Z">
                  <w:rPr>
                    <w:ins w:id="352" w:author="Michael Laemmermann" w:date="2018-05-10T19:16:00Z"/>
                  </w:rPr>
                </w:rPrChange>
              </w:rPr>
              <w:pPrChange w:id="353" w:author="Michael Laemmermann" w:date="2018-05-10T19:46:00Z">
                <w:pPr/>
              </w:pPrChange>
            </w:pPr>
            <w:ins w:id="354" w:author="Michael Laemmermann" w:date="2018-05-10T19:50:00Z">
              <w:r>
                <w:rPr>
                  <w:rFonts w:cs="Times New Roman"/>
                </w:rPr>
                <w:t>Lehrende</w:t>
              </w:r>
            </w:ins>
          </w:p>
        </w:tc>
      </w:tr>
      <w:tr w:rsidR="00BD426C" w14:paraId="524C4743" w14:textId="77777777" w:rsidTr="00A31B50">
        <w:trPr>
          <w:ins w:id="355" w:author="Michael Laemmermann" w:date="2018-05-10T19:16:00Z"/>
        </w:trPr>
        <w:tc>
          <w:tcPr>
            <w:tcW w:w="6741" w:type="dxa"/>
            <w:tcPrChange w:id="356" w:author="Michael Laemmermann" w:date="2018-05-10T20:07:00Z">
              <w:tcPr>
                <w:tcW w:w="3768" w:type="dxa"/>
              </w:tcPr>
            </w:tcPrChange>
          </w:tcPr>
          <w:p w14:paraId="2DEF2CB9" w14:textId="3BC70450" w:rsidR="00BD426C" w:rsidRPr="00BD426C" w:rsidRDefault="00BD426C">
            <w:pPr>
              <w:pStyle w:val="Listenabsatz"/>
              <w:numPr>
                <w:ilvl w:val="0"/>
                <w:numId w:val="13"/>
              </w:numPr>
              <w:spacing w:after="160" w:line="259" w:lineRule="auto"/>
              <w:jc w:val="left"/>
              <w:rPr>
                <w:ins w:id="357" w:author="Michael Laemmermann" w:date="2018-05-10T19:16:00Z"/>
                <w:rFonts w:cs="Times New Roman"/>
                <w:rPrChange w:id="358" w:author="Michael Laemmermann" w:date="2018-05-10T19:47:00Z">
                  <w:rPr>
                    <w:ins w:id="359" w:author="Michael Laemmermann" w:date="2018-05-10T19:16:00Z"/>
                  </w:rPr>
                </w:rPrChange>
              </w:rPr>
              <w:pPrChange w:id="360" w:author="Michael Laemmermann" w:date="2018-05-10T19:46:00Z">
                <w:pPr/>
              </w:pPrChange>
            </w:pPr>
            <w:ins w:id="361" w:author="Michael Laemmermann" w:date="2018-05-10T19:17:00Z">
              <w:r w:rsidRPr="00BD426C">
                <w:rPr>
                  <w:rFonts w:cs="Times New Roman"/>
                  <w:rPrChange w:id="362" w:author="Michael Laemmermann" w:date="2018-05-10T19:47:00Z">
                    <w:rPr/>
                  </w:rPrChange>
                </w:rPr>
                <w:t>Einbindung als eigenständige Übersicht in der alle Hyperaudio-Angebote gesammelt werden analog „Lernumgebungen“</w:t>
              </w:r>
            </w:ins>
            <w:ins w:id="363" w:author="Michael Laemmermann" w:date="2018-05-10T23:43:00Z">
              <w:r w:rsidR="002E57FB">
                <w:rPr>
                  <w:rFonts w:cs="Times New Roman"/>
                </w:rPr>
                <w:t xml:space="preserve"> gegliedert nach Kurs, Kurseinheiten und Kapitel/Inhaltsverzeichnis</w:t>
              </w:r>
            </w:ins>
          </w:p>
        </w:tc>
        <w:tc>
          <w:tcPr>
            <w:tcW w:w="1109" w:type="dxa"/>
            <w:tcPrChange w:id="364" w:author="Michael Laemmermann" w:date="2018-05-10T20:07:00Z">
              <w:tcPr>
                <w:tcW w:w="2933" w:type="dxa"/>
                <w:gridSpan w:val="2"/>
              </w:tcPr>
            </w:tcPrChange>
          </w:tcPr>
          <w:p w14:paraId="4B938DB2" w14:textId="309112F1" w:rsidR="00BD426C" w:rsidRPr="00BD426C" w:rsidRDefault="002E57FB">
            <w:pPr>
              <w:jc w:val="left"/>
              <w:rPr>
                <w:ins w:id="365" w:author="Michael Laemmermann" w:date="2018-05-10T19:16:00Z"/>
                <w:rFonts w:cs="Times New Roman"/>
                <w:rPrChange w:id="366" w:author="Michael Laemmermann" w:date="2018-05-10T19:47:00Z">
                  <w:rPr>
                    <w:ins w:id="367" w:author="Michael Laemmermann" w:date="2018-05-10T19:16:00Z"/>
                  </w:rPr>
                </w:rPrChange>
              </w:rPr>
              <w:pPrChange w:id="368" w:author="Michael Laemmermann" w:date="2018-05-10T19:46:00Z">
                <w:pPr/>
              </w:pPrChange>
            </w:pPr>
            <w:ins w:id="369" w:author="Michael Laemmermann" w:date="2018-05-10T23:43:00Z">
              <w:r>
                <w:rPr>
                  <w:rFonts w:cs="Times New Roman"/>
                </w:rPr>
                <w:t>mittel</w:t>
              </w:r>
            </w:ins>
          </w:p>
        </w:tc>
        <w:tc>
          <w:tcPr>
            <w:tcW w:w="1789" w:type="dxa"/>
            <w:tcPrChange w:id="370" w:author="Michael Laemmermann" w:date="2018-05-10T20:07:00Z">
              <w:tcPr>
                <w:tcW w:w="2512" w:type="dxa"/>
                <w:gridSpan w:val="4"/>
              </w:tcPr>
            </w:tcPrChange>
          </w:tcPr>
          <w:p w14:paraId="76AFD35B" w14:textId="1D65DF66" w:rsidR="00BD426C" w:rsidRPr="00BD426C" w:rsidRDefault="00BD426C">
            <w:pPr>
              <w:jc w:val="left"/>
              <w:rPr>
                <w:ins w:id="371" w:author="Michael Laemmermann" w:date="2018-05-10T19:16:00Z"/>
                <w:rFonts w:cs="Times New Roman"/>
                <w:rPrChange w:id="372" w:author="Michael Laemmermann" w:date="2018-05-10T19:47:00Z">
                  <w:rPr>
                    <w:ins w:id="373" w:author="Michael Laemmermann" w:date="2018-05-10T19:16:00Z"/>
                  </w:rPr>
                </w:rPrChange>
              </w:rPr>
              <w:pPrChange w:id="374" w:author="Michael Laemmermann" w:date="2018-05-10T19:46:00Z">
                <w:pPr/>
              </w:pPrChange>
            </w:pPr>
            <w:ins w:id="375"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1557E1C0" w14:textId="77777777" w:rsidTr="00A31B50">
        <w:trPr>
          <w:ins w:id="376" w:author="Michael Laemmermann" w:date="2018-05-10T19:20:00Z"/>
        </w:trPr>
        <w:tc>
          <w:tcPr>
            <w:tcW w:w="6741" w:type="dxa"/>
            <w:tcPrChange w:id="377" w:author="Michael Laemmermann" w:date="2018-05-10T20:07:00Z">
              <w:tcPr>
                <w:tcW w:w="6741" w:type="dxa"/>
                <w:gridSpan w:val="4"/>
              </w:tcPr>
            </w:tcPrChange>
          </w:tcPr>
          <w:p w14:paraId="340A52AC" w14:textId="56C5F06F" w:rsidR="00BD426C" w:rsidRPr="00BD426C" w:rsidRDefault="00BD426C">
            <w:pPr>
              <w:pStyle w:val="Listenabsatz"/>
              <w:numPr>
                <w:ilvl w:val="0"/>
                <w:numId w:val="13"/>
              </w:numPr>
              <w:spacing w:after="160" w:line="259" w:lineRule="auto"/>
              <w:jc w:val="left"/>
              <w:rPr>
                <w:ins w:id="378" w:author="Michael Laemmermann" w:date="2018-05-10T19:20:00Z"/>
                <w:rFonts w:cs="Times New Roman"/>
                <w:rPrChange w:id="379" w:author="Michael Laemmermann" w:date="2018-05-10T19:47:00Z">
                  <w:rPr>
                    <w:ins w:id="380" w:author="Michael Laemmermann" w:date="2018-05-10T19:20:00Z"/>
                  </w:rPr>
                </w:rPrChange>
              </w:rPr>
              <w:pPrChange w:id="381" w:author="Michael Laemmermann" w:date="2018-05-10T23:42:00Z">
                <w:pPr>
                  <w:pStyle w:val="Listenabsatz"/>
                  <w:numPr>
                    <w:ilvl w:val="1"/>
                    <w:numId w:val="13"/>
                  </w:numPr>
                  <w:spacing w:after="160" w:line="259" w:lineRule="auto"/>
                  <w:ind w:left="792" w:hanging="432"/>
                  <w:jc w:val="left"/>
                </w:pPr>
              </w:pPrChange>
            </w:pPr>
            <w:ins w:id="382" w:author="Michael Laemmermann" w:date="2018-05-10T19:21:00Z">
              <w:r w:rsidRPr="00BD426C">
                <w:rPr>
                  <w:rFonts w:cs="Times New Roman"/>
                  <w:rPrChange w:id="383" w:author="Michael Laemmermann" w:date="2018-05-10T19:47:00Z">
                    <w:rPr/>
                  </w:rPrChange>
                </w:rPr>
                <w:t>Hyperaudiodokumenten</w:t>
              </w:r>
            </w:ins>
            <w:ins w:id="384" w:author="Michael Laemmermann" w:date="2018-05-10T19:22:00Z">
              <w:r w:rsidRPr="00BD426C">
                <w:rPr>
                  <w:rFonts w:cs="Times New Roman"/>
                  <w:rPrChange w:id="385" w:author="Michael Laemmermann" w:date="2018-05-10T19:47:00Z">
                    <w:rPr/>
                  </w:rPrChange>
                </w:rPr>
                <w:t>seite</w:t>
              </w:r>
            </w:ins>
          </w:p>
        </w:tc>
        <w:tc>
          <w:tcPr>
            <w:tcW w:w="1109" w:type="dxa"/>
            <w:tcPrChange w:id="386" w:author="Michael Laemmermann" w:date="2018-05-10T20:07:00Z">
              <w:tcPr>
                <w:tcW w:w="1109" w:type="dxa"/>
              </w:tcPr>
            </w:tcPrChange>
          </w:tcPr>
          <w:p w14:paraId="0B124FCD" w14:textId="69481BF1" w:rsidR="00BD426C" w:rsidRPr="00BD426C" w:rsidRDefault="00BD426C">
            <w:pPr>
              <w:jc w:val="left"/>
              <w:rPr>
                <w:ins w:id="387" w:author="Michael Laemmermann" w:date="2018-05-10T19:20:00Z"/>
                <w:rFonts w:cs="Times New Roman"/>
                <w:rPrChange w:id="388" w:author="Michael Laemmermann" w:date="2018-05-10T19:47:00Z">
                  <w:rPr>
                    <w:ins w:id="389" w:author="Michael Laemmermann" w:date="2018-05-10T19:20:00Z"/>
                  </w:rPr>
                </w:rPrChange>
              </w:rPr>
              <w:pPrChange w:id="390" w:author="Michael Laemmermann" w:date="2018-05-10T19:46:00Z">
                <w:pPr/>
              </w:pPrChange>
            </w:pPr>
          </w:p>
        </w:tc>
        <w:tc>
          <w:tcPr>
            <w:tcW w:w="1789" w:type="dxa"/>
            <w:tcPrChange w:id="391" w:author="Michael Laemmermann" w:date="2018-05-10T20:07:00Z">
              <w:tcPr>
                <w:tcW w:w="1363" w:type="dxa"/>
                <w:gridSpan w:val="2"/>
              </w:tcPr>
            </w:tcPrChange>
          </w:tcPr>
          <w:p w14:paraId="588C319B" w14:textId="1AC2527D" w:rsidR="00BD426C" w:rsidRPr="00BD426C" w:rsidRDefault="00BD426C">
            <w:pPr>
              <w:jc w:val="left"/>
              <w:rPr>
                <w:ins w:id="392" w:author="Michael Laemmermann" w:date="2018-05-10T19:20:00Z"/>
                <w:rFonts w:cs="Times New Roman"/>
                <w:rPrChange w:id="393" w:author="Michael Laemmermann" w:date="2018-05-10T19:47:00Z">
                  <w:rPr>
                    <w:ins w:id="394" w:author="Michael Laemmermann" w:date="2018-05-10T19:20:00Z"/>
                  </w:rPr>
                </w:rPrChange>
              </w:rPr>
              <w:pPrChange w:id="395" w:author="Michael Laemmermann" w:date="2018-05-10T19:46:00Z">
                <w:pPr/>
              </w:pPrChange>
            </w:pPr>
          </w:p>
        </w:tc>
      </w:tr>
      <w:tr w:rsidR="00BD426C" w14:paraId="54E2EA4B" w14:textId="77777777" w:rsidTr="00A31B50">
        <w:trPr>
          <w:ins w:id="396" w:author="Michael Laemmermann" w:date="2018-05-10T19:17:00Z"/>
        </w:trPr>
        <w:tc>
          <w:tcPr>
            <w:tcW w:w="6741" w:type="dxa"/>
            <w:tcPrChange w:id="397" w:author="Michael Laemmermann" w:date="2018-05-10T20:07:00Z">
              <w:tcPr>
                <w:tcW w:w="5670" w:type="dxa"/>
                <w:gridSpan w:val="2"/>
              </w:tcPr>
            </w:tcPrChange>
          </w:tcPr>
          <w:p w14:paraId="1020DB09" w14:textId="0AD0434A" w:rsidR="00BD426C" w:rsidRPr="00BD426C" w:rsidRDefault="00BD426C">
            <w:pPr>
              <w:pStyle w:val="Listenabsatz"/>
              <w:numPr>
                <w:ilvl w:val="1"/>
                <w:numId w:val="13"/>
              </w:numPr>
              <w:spacing w:after="160" w:line="259" w:lineRule="auto"/>
              <w:jc w:val="left"/>
              <w:rPr>
                <w:ins w:id="398" w:author="Michael Laemmermann" w:date="2018-05-10T19:17:00Z"/>
                <w:rFonts w:cs="Times New Roman"/>
                <w:rPrChange w:id="399" w:author="Michael Laemmermann" w:date="2018-05-10T19:47:00Z">
                  <w:rPr>
                    <w:ins w:id="400" w:author="Michael Laemmermann" w:date="2018-05-10T19:17:00Z"/>
                  </w:rPr>
                </w:rPrChange>
              </w:rPr>
              <w:pPrChange w:id="401" w:author="Michael Laemmermann" w:date="2018-05-10T23:42:00Z">
                <w:pPr/>
              </w:pPrChange>
            </w:pPr>
            <w:ins w:id="402" w:author="Michael Laemmermann" w:date="2018-05-10T19:21:00Z">
              <w:r w:rsidRPr="00BD426C">
                <w:rPr>
                  <w:rFonts w:cs="Times New Roman"/>
                  <w:rPrChange w:id="403" w:author="Michael Laemmermann" w:date="2018-05-10T19:47:00Z">
                    <w:rPr/>
                  </w:rPrChange>
                </w:rPr>
                <w:t>Einbindung des Players</w:t>
              </w:r>
            </w:ins>
          </w:p>
        </w:tc>
        <w:tc>
          <w:tcPr>
            <w:tcW w:w="1109" w:type="dxa"/>
            <w:tcPrChange w:id="404" w:author="Michael Laemmermann" w:date="2018-05-10T20:07:00Z">
              <w:tcPr>
                <w:tcW w:w="2551" w:type="dxa"/>
                <w:gridSpan w:val="4"/>
              </w:tcPr>
            </w:tcPrChange>
          </w:tcPr>
          <w:p w14:paraId="577F9C1E" w14:textId="448C735F" w:rsidR="00BD426C" w:rsidRPr="00BD426C" w:rsidRDefault="00BD426C">
            <w:pPr>
              <w:jc w:val="left"/>
              <w:rPr>
                <w:ins w:id="405" w:author="Michael Laemmermann" w:date="2018-05-10T19:17:00Z"/>
                <w:rFonts w:cs="Times New Roman"/>
                <w:rPrChange w:id="406" w:author="Michael Laemmermann" w:date="2018-05-10T19:47:00Z">
                  <w:rPr>
                    <w:ins w:id="407" w:author="Michael Laemmermann" w:date="2018-05-10T19:17:00Z"/>
                  </w:rPr>
                </w:rPrChange>
              </w:rPr>
              <w:pPrChange w:id="408" w:author="Michael Laemmermann" w:date="2018-05-10T19:46:00Z">
                <w:pPr/>
              </w:pPrChange>
            </w:pPr>
            <w:ins w:id="409" w:author="Michael Laemmermann" w:date="2018-05-10T19:51:00Z">
              <w:r w:rsidRPr="00074C03">
                <w:rPr>
                  <w:rFonts w:eastAsia="Times New Roman" w:cs="Times New Roman"/>
                  <w:bCs/>
                  <w:color w:val="000000"/>
                  <w:lang w:eastAsia="de-DE"/>
                </w:rPr>
                <w:t>hoch</w:t>
              </w:r>
            </w:ins>
          </w:p>
        </w:tc>
        <w:tc>
          <w:tcPr>
            <w:tcW w:w="1789" w:type="dxa"/>
            <w:tcPrChange w:id="410" w:author="Michael Laemmermann" w:date="2018-05-10T20:07:00Z">
              <w:tcPr>
                <w:tcW w:w="992" w:type="dxa"/>
              </w:tcPr>
            </w:tcPrChange>
          </w:tcPr>
          <w:p w14:paraId="55951F69" w14:textId="2D1CB23A" w:rsidR="00BD426C" w:rsidRPr="00BD426C" w:rsidRDefault="00BD426C">
            <w:pPr>
              <w:jc w:val="left"/>
              <w:rPr>
                <w:ins w:id="411" w:author="Michael Laemmermann" w:date="2018-05-10T19:17:00Z"/>
                <w:rFonts w:cs="Times New Roman"/>
                <w:rPrChange w:id="412" w:author="Michael Laemmermann" w:date="2018-05-10T19:47:00Z">
                  <w:rPr>
                    <w:ins w:id="413" w:author="Michael Laemmermann" w:date="2018-05-10T19:17:00Z"/>
                  </w:rPr>
                </w:rPrChange>
              </w:rPr>
              <w:pPrChange w:id="414" w:author="Michael Laemmermann" w:date="2018-05-10T19:46:00Z">
                <w:pPr/>
              </w:pPrChange>
            </w:pPr>
            <w:ins w:id="415"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7984C591" w14:textId="77777777" w:rsidTr="00A31B50">
        <w:trPr>
          <w:ins w:id="416" w:author="Michael Laemmermann" w:date="2018-05-10T19:16:00Z"/>
        </w:trPr>
        <w:tc>
          <w:tcPr>
            <w:tcW w:w="6741" w:type="dxa"/>
            <w:tcPrChange w:id="417" w:author="Michael Laemmermann" w:date="2018-05-10T20:07:00Z">
              <w:tcPr>
                <w:tcW w:w="3768" w:type="dxa"/>
              </w:tcPr>
            </w:tcPrChange>
          </w:tcPr>
          <w:p w14:paraId="47B64C25" w14:textId="1E2CCBFA" w:rsidR="00BD426C" w:rsidRPr="00BD426C" w:rsidRDefault="00BD426C">
            <w:pPr>
              <w:pStyle w:val="Listenabsatz"/>
              <w:numPr>
                <w:ilvl w:val="1"/>
                <w:numId w:val="13"/>
              </w:numPr>
              <w:spacing w:after="160" w:line="259" w:lineRule="auto"/>
              <w:jc w:val="left"/>
              <w:rPr>
                <w:ins w:id="418" w:author="Michael Laemmermann" w:date="2018-05-10T19:16:00Z"/>
                <w:rFonts w:cs="Times New Roman"/>
                <w:rPrChange w:id="419" w:author="Michael Laemmermann" w:date="2018-05-10T19:47:00Z">
                  <w:rPr>
                    <w:ins w:id="420" w:author="Michael Laemmermann" w:date="2018-05-10T19:16:00Z"/>
                  </w:rPr>
                </w:rPrChange>
              </w:rPr>
              <w:pPrChange w:id="421" w:author="Michael Laemmermann" w:date="2018-05-10T23:42:00Z">
                <w:pPr/>
              </w:pPrChange>
            </w:pPr>
            <w:ins w:id="422" w:author="Michael Laemmermann" w:date="2018-05-10T19:21:00Z">
              <w:r w:rsidRPr="00BD426C">
                <w:rPr>
                  <w:rFonts w:cs="Times New Roman"/>
                  <w:rPrChange w:id="423" w:author="Michael Laemmermann" w:date="2018-05-10T19:47:00Z">
                    <w:rPr/>
                  </w:rPrChange>
                </w:rPr>
                <w:t>Einbindung der Kommentarsektion</w:t>
              </w:r>
            </w:ins>
          </w:p>
        </w:tc>
        <w:tc>
          <w:tcPr>
            <w:tcW w:w="1109" w:type="dxa"/>
            <w:tcPrChange w:id="424" w:author="Michael Laemmermann" w:date="2018-05-10T20:07:00Z">
              <w:tcPr>
                <w:tcW w:w="2933" w:type="dxa"/>
                <w:gridSpan w:val="2"/>
              </w:tcPr>
            </w:tcPrChange>
          </w:tcPr>
          <w:p w14:paraId="3793F584" w14:textId="5B32D3AF" w:rsidR="00BD426C" w:rsidRPr="00BD426C" w:rsidRDefault="00BD426C">
            <w:pPr>
              <w:jc w:val="left"/>
              <w:rPr>
                <w:ins w:id="425" w:author="Michael Laemmermann" w:date="2018-05-10T19:16:00Z"/>
                <w:rFonts w:cs="Times New Roman"/>
                <w:rPrChange w:id="426" w:author="Michael Laemmermann" w:date="2018-05-10T19:47:00Z">
                  <w:rPr>
                    <w:ins w:id="427" w:author="Michael Laemmermann" w:date="2018-05-10T19:16:00Z"/>
                  </w:rPr>
                </w:rPrChange>
              </w:rPr>
              <w:pPrChange w:id="428" w:author="Michael Laemmermann" w:date="2018-05-10T19:46:00Z">
                <w:pPr/>
              </w:pPrChange>
            </w:pPr>
            <w:ins w:id="429" w:author="Michael Laemmermann" w:date="2018-05-10T19:51:00Z">
              <w:r w:rsidRPr="00074C03">
                <w:rPr>
                  <w:rFonts w:eastAsia="Times New Roman" w:cs="Times New Roman"/>
                  <w:bCs/>
                  <w:color w:val="000000"/>
                  <w:lang w:eastAsia="de-DE"/>
                </w:rPr>
                <w:t>hoch</w:t>
              </w:r>
            </w:ins>
          </w:p>
        </w:tc>
        <w:tc>
          <w:tcPr>
            <w:tcW w:w="1789" w:type="dxa"/>
            <w:tcPrChange w:id="430" w:author="Michael Laemmermann" w:date="2018-05-10T20:07:00Z">
              <w:tcPr>
                <w:tcW w:w="2512" w:type="dxa"/>
                <w:gridSpan w:val="4"/>
              </w:tcPr>
            </w:tcPrChange>
          </w:tcPr>
          <w:p w14:paraId="423EAD22" w14:textId="07384F24" w:rsidR="00BD426C" w:rsidRPr="00BD426C" w:rsidRDefault="00BD426C">
            <w:pPr>
              <w:jc w:val="left"/>
              <w:rPr>
                <w:ins w:id="431" w:author="Michael Laemmermann" w:date="2018-05-10T19:16:00Z"/>
                <w:rFonts w:cs="Times New Roman"/>
                <w:rPrChange w:id="432" w:author="Michael Laemmermann" w:date="2018-05-10T19:47:00Z">
                  <w:rPr>
                    <w:ins w:id="433" w:author="Michael Laemmermann" w:date="2018-05-10T19:16:00Z"/>
                  </w:rPr>
                </w:rPrChange>
              </w:rPr>
              <w:pPrChange w:id="434" w:author="Michael Laemmermann" w:date="2018-05-10T19:46:00Z">
                <w:pPr/>
              </w:pPrChange>
            </w:pPr>
            <w:ins w:id="435"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35065477" w14:textId="77777777" w:rsidTr="00A31B50">
        <w:trPr>
          <w:ins w:id="436" w:author="Michael Laemmermann" w:date="2018-05-10T19:17:00Z"/>
        </w:trPr>
        <w:tc>
          <w:tcPr>
            <w:tcW w:w="6741" w:type="dxa"/>
            <w:tcPrChange w:id="437" w:author="Michael Laemmermann" w:date="2018-05-10T20:07:00Z">
              <w:tcPr>
                <w:tcW w:w="6741" w:type="dxa"/>
                <w:gridSpan w:val="4"/>
              </w:tcPr>
            </w:tcPrChange>
          </w:tcPr>
          <w:p w14:paraId="6A0D1797" w14:textId="384B6950" w:rsidR="00BD426C" w:rsidRPr="00BD426C" w:rsidRDefault="00BD426C">
            <w:pPr>
              <w:pStyle w:val="Listenabsatz"/>
              <w:numPr>
                <w:ilvl w:val="1"/>
                <w:numId w:val="13"/>
              </w:numPr>
              <w:spacing w:after="160" w:line="259" w:lineRule="auto"/>
              <w:jc w:val="left"/>
              <w:rPr>
                <w:ins w:id="438" w:author="Michael Laemmermann" w:date="2018-05-10T19:17:00Z"/>
                <w:rFonts w:cs="Times New Roman"/>
                <w:rPrChange w:id="439" w:author="Michael Laemmermann" w:date="2018-05-10T19:47:00Z">
                  <w:rPr>
                    <w:ins w:id="440" w:author="Michael Laemmermann" w:date="2018-05-10T19:17:00Z"/>
                  </w:rPr>
                </w:rPrChange>
              </w:rPr>
              <w:pPrChange w:id="441" w:author="Michael Laemmermann" w:date="2018-05-10T23:42:00Z">
                <w:pPr>
                  <w:pStyle w:val="Listenabsatz"/>
                  <w:numPr>
                    <w:ilvl w:val="2"/>
                    <w:numId w:val="9"/>
                  </w:numPr>
                  <w:spacing w:after="160" w:line="259" w:lineRule="auto"/>
                  <w:ind w:left="1224" w:hanging="504"/>
                  <w:jc w:val="left"/>
                </w:pPr>
              </w:pPrChange>
            </w:pPr>
            <w:ins w:id="442" w:author="Michael Laemmermann" w:date="2018-05-10T19:21:00Z">
              <w:r w:rsidRPr="00BD426C">
                <w:rPr>
                  <w:rFonts w:cs="Times New Roman"/>
                  <w:rPrChange w:id="443" w:author="Michael Laemmermann" w:date="2018-05-10T19:47:00Z">
                    <w:rPr/>
                  </w:rPrChange>
                </w:rPr>
                <w:t>Einbindung der Favoritenfunktion</w:t>
              </w:r>
            </w:ins>
          </w:p>
        </w:tc>
        <w:tc>
          <w:tcPr>
            <w:tcW w:w="1109" w:type="dxa"/>
            <w:tcPrChange w:id="444" w:author="Michael Laemmermann" w:date="2018-05-10T20:07:00Z">
              <w:tcPr>
                <w:tcW w:w="1109" w:type="dxa"/>
              </w:tcPr>
            </w:tcPrChange>
          </w:tcPr>
          <w:p w14:paraId="134EF8C4" w14:textId="71F7AE78" w:rsidR="00BD426C" w:rsidRPr="00BD426C" w:rsidRDefault="002E57FB">
            <w:pPr>
              <w:jc w:val="left"/>
              <w:rPr>
                <w:ins w:id="445" w:author="Michael Laemmermann" w:date="2018-05-10T19:17:00Z"/>
                <w:rFonts w:cs="Times New Roman"/>
                <w:rPrChange w:id="446" w:author="Michael Laemmermann" w:date="2018-05-10T19:47:00Z">
                  <w:rPr>
                    <w:ins w:id="447" w:author="Michael Laemmermann" w:date="2018-05-10T19:17:00Z"/>
                  </w:rPr>
                </w:rPrChange>
              </w:rPr>
              <w:pPrChange w:id="448" w:author="Michael Laemmermann" w:date="2018-05-10T19:46:00Z">
                <w:pPr/>
              </w:pPrChange>
            </w:pPr>
            <w:ins w:id="449" w:author="Michael Laemmermann" w:date="2018-05-10T23:43:00Z">
              <w:r>
                <w:rPr>
                  <w:rFonts w:eastAsia="Times New Roman" w:cs="Times New Roman"/>
                  <w:bCs/>
                  <w:color w:val="000000"/>
                  <w:lang w:eastAsia="de-DE"/>
                </w:rPr>
                <w:t>niedrig</w:t>
              </w:r>
            </w:ins>
          </w:p>
        </w:tc>
        <w:tc>
          <w:tcPr>
            <w:tcW w:w="1789" w:type="dxa"/>
            <w:tcPrChange w:id="450" w:author="Michael Laemmermann" w:date="2018-05-10T20:07:00Z">
              <w:tcPr>
                <w:tcW w:w="1363" w:type="dxa"/>
                <w:gridSpan w:val="2"/>
              </w:tcPr>
            </w:tcPrChange>
          </w:tcPr>
          <w:p w14:paraId="57AA22CF" w14:textId="0914D877" w:rsidR="00BD426C" w:rsidRPr="00BD426C" w:rsidRDefault="00BD426C">
            <w:pPr>
              <w:jc w:val="left"/>
              <w:rPr>
                <w:ins w:id="451" w:author="Michael Laemmermann" w:date="2018-05-10T19:17:00Z"/>
                <w:rFonts w:cs="Times New Roman"/>
                <w:rPrChange w:id="452" w:author="Michael Laemmermann" w:date="2018-05-10T19:47:00Z">
                  <w:rPr>
                    <w:ins w:id="453" w:author="Michael Laemmermann" w:date="2018-05-10T19:17:00Z"/>
                  </w:rPr>
                </w:rPrChange>
              </w:rPr>
              <w:pPrChange w:id="454" w:author="Michael Laemmermann" w:date="2018-05-10T19:46:00Z">
                <w:pPr/>
              </w:pPrChange>
            </w:pPr>
            <w:ins w:id="455" w:author="Michael Laemmermann" w:date="2018-05-10T19:50: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29E4D109" w14:textId="77777777" w:rsidTr="00A31B50">
        <w:trPr>
          <w:ins w:id="456" w:author="Michael Laemmermann" w:date="2018-05-10T19:17:00Z"/>
        </w:trPr>
        <w:tc>
          <w:tcPr>
            <w:tcW w:w="6741" w:type="dxa"/>
            <w:tcPrChange w:id="457" w:author="Michael Laemmermann" w:date="2018-05-10T20:07:00Z">
              <w:tcPr>
                <w:tcW w:w="6741" w:type="dxa"/>
                <w:gridSpan w:val="4"/>
              </w:tcPr>
            </w:tcPrChange>
          </w:tcPr>
          <w:p w14:paraId="47973B5D" w14:textId="5B294DC7" w:rsidR="00BD426C" w:rsidRPr="00BD426C" w:rsidRDefault="00BD426C">
            <w:pPr>
              <w:pStyle w:val="Listenabsatz"/>
              <w:numPr>
                <w:ilvl w:val="1"/>
                <w:numId w:val="13"/>
              </w:numPr>
              <w:spacing w:after="160" w:line="259" w:lineRule="auto"/>
              <w:jc w:val="left"/>
              <w:rPr>
                <w:ins w:id="458" w:author="Michael Laemmermann" w:date="2018-05-10T19:17:00Z"/>
                <w:rFonts w:cs="Times New Roman"/>
                <w:rPrChange w:id="459" w:author="Michael Laemmermann" w:date="2018-05-10T19:47:00Z">
                  <w:rPr>
                    <w:ins w:id="460" w:author="Michael Laemmermann" w:date="2018-05-10T19:17:00Z"/>
                  </w:rPr>
                </w:rPrChange>
              </w:rPr>
              <w:pPrChange w:id="461" w:author="Michael Laemmermann" w:date="2018-05-10T23:42:00Z">
                <w:pPr>
                  <w:pStyle w:val="Listenabsatz"/>
                  <w:numPr>
                    <w:ilvl w:val="2"/>
                    <w:numId w:val="9"/>
                  </w:numPr>
                  <w:spacing w:after="160" w:line="259" w:lineRule="auto"/>
                  <w:ind w:left="1224" w:hanging="504"/>
                  <w:jc w:val="left"/>
                </w:pPr>
              </w:pPrChange>
            </w:pPr>
            <w:ins w:id="462" w:author="Michael Laemmermann" w:date="2018-05-10T19:21:00Z">
              <w:r w:rsidRPr="00BD426C">
                <w:rPr>
                  <w:rFonts w:cs="Times New Roman"/>
                  <w:rPrChange w:id="463" w:author="Michael Laemmermann" w:date="2018-05-10T19:47:00Z">
                    <w:rPr/>
                  </w:rPrChange>
                </w:rPr>
                <w:t>Einbindung einer Galerie der zeitabhängig annotierten Bilder, Tabellen, Formeln etc.</w:t>
              </w:r>
            </w:ins>
          </w:p>
        </w:tc>
        <w:tc>
          <w:tcPr>
            <w:tcW w:w="1109" w:type="dxa"/>
            <w:tcPrChange w:id="464" w:author="Michael Laemmermann" w:date="2018-05-10T20:07:00Z">
              <w:tcPr>
                <w:tcW w:w="1109" w:type="dxa"/>
              </w:tcPr>
            </w:tcPrChange>
          </w:tcPr>
          <w:p w14:paraId="0FCD3C60" w14:textId="091D8D84" w:rsidR="00BD426C" w:rsidRPr="00BD426C" w:rsidRDefault="002E57FB">
            <w:pPr>
              <w:jc w:val="left"/>
              <w:rPr>
                <w:ins w:id="465" w:author="Michael Laemmermann" w:date="2018-05-10T19:17:00Z"/>
                <w:rFonts w:cs="Times New Roman"/>
                <w:rPrChange w:id="466" w:author="Michael Laemmermann" w:date="2018-05-10T19:47:00Z">
                  <w:rPr>
                    <w:ins w:id="467" w:author="Michael Laemmermann" w:date="2018-05-10T19:17:00Z"/>
                  </w:rPr>
                </w:rPrChange>
              </w:rPr>
              <w:pPrChange w:id="468" w:author="Michael Laemmermann" w:date="2018-05-10T19:46:00Z">
                <w:pPr/>
              </w:pPrChange>
            </w:pPr>
            <w:ins w:id="469" w:author="Michael Laemmermann" w:date="2018-05-10T23:43:00Z">
              <w:r>
                <w:rPr>
                  <w:rFonts w:eastAsia="Times New Roman" w:cs="Times New Roman"/>
                  <w:bCs/>
                  <w:color w:val="000000"/>
                  <w:lang w:eastAsia="de-DE"/>
                </w:rPr>
                <w:t>mittel</w:t>
              </w:r>
            </w:ins>
          </w:p>
        </w:tc>
        <w:tc>
          <w:tcPr>
            <w:tcW w:w="1789" w:type="dxa"/>
            <w:tcPrChange w:id="470" w:author="Michael Laemmermann" w:date="2018-05-10T20:07:00Z">
              <w:tcPr>
                <w:tcW w:w="1363" w:type="dxa"/>
                <w:gridSpan w:val="2"/>
              </w:tcPr>
            </w:tcPrChange>
          </w:tcPr>
          <w:p w14:paraId="4F91DD54" w14:textId="04794440" w:rsidR="00BD426C" w:rsidRPr="00BD426C" w:rsidRDefault="00BD426C">
            <w:pPr>
              <w:jc w:val="left"/>
              <w:rPr>
                <w:ins w:id="471" w:author="Michael Laemmermann" w:date="2018-05-10T19:17:00Z"/>
                <w:rFonts w:cs="Times New Roman"/>
                <w:rPrChange w:id="472" w:author="Michael Laemmermann" w:date="2018-05-10T19:47:00Z">
                  <w:rPr>
                    <w:ins w:id="473" w:author="Michael Laemmermann" w:date="2018-05-10T19:17:00Z"/>
                  </w:rPr>
                </w:rPrChange>
              </w:rPr>
              <w:pPrChange w:id="474" w:author="Michael Laemmermann" w:date="2018-05-10T19:46:00Z">
                <w:pPr/>
              </w:pPrChange>
            </w:pPr>
            <w:ins w:id="475" w:author="Michael Laemmermann" w:date="2018-05-10T19:51: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7F189DE8" w14:textId="77777777" w:rsidTr="00A31B50">
        <w:trPr>
          <w:ins w:id="476" w:author="Michael Laemmermann" w:date="2018-05-10T19:17:00Z"/>
        </w:trPr>
        <w:tc>
          <w:tcPr>
            <w:tcW w:w="6741" w:type="dxa"/>
            <w:tcPrChange w:id="477" w:author="Michael Laemmermann" w:date="2018-05-10T20:07:00Z">
              <w:tcPr>
                <w:tcW w:w="6741" w:type="dxa"/>
                <w:gridSpan w:val="4"/>
              </w:tcPr>
            </w:tcPrChange>
          </w:tcPr>
          <w:p w14:paraId="7D2AA47D" w14:textId="7ABEBFCF" w:rsidR="00BD426C" w:rsidRPr="00BD426C" w:rsidRDefault="00BD426C">
            <w:pPr>
              <w:pStyle w:val="Listenabsatz"/>
              <w:numPr>
                <w:ilvl w:val="0"/>
                <w:numId w:val="13"/>
              </w:numPr>
              <w:jc w:val="left"/>
              <w:rPr>
                <w:ins w:id="478" w:author="Michael Laemmermann" w:date="2018-05-10T19:17:00Z"/>
                <w:rFonts w:cs="Times New Roman"/>
                <w:rPrChange w:id="479" w:author="Michael Laemmermann" w:date="2018-05-10T19:47:00Z">
                  <w:rPr>
                    <w:ins w:id="480" w:author="Michael Laemmermann" w:date="2018-05-10T19:17:00Z"/>
                  </w:rPr>
                </w:rPrChange>
              </w:rPr>
              <w:pPrChange w:id="481" w:author="Michael Laemmermann" w:date="2018-05-10T19:46:00Z">
                <w:pPr>
                  <w:pStyle w:val="Listenabsatz"/>
                  <w:numPr>
                    <w:ilvl w:val="2"/>
                    <w:numId w:val="9"/>
                  </w:numPr>
                  <w:spacing w:after="160" w:line="259" w:lineRule="auto"/>
                  <w:ind w:left="1224" w:hanging="504"/>
                  <w:jc w:val="left"/>
                </w:pPr>
              </w:pPrChange>
            </w:pPr>
            <w:ins w:id="482" w:author="Michael Laemmermann" w:date="2018-05-10T19:23:00Z">
              <w:r w:rsidRPr="00BD426C">
                <w:rPr>
                  <w:rFonts w:cs="Times New Roman"/>
                  <w:rPrChange w:id="483" w:author="Michael Laemmermann" w:date="2018-05-10T19:47:00Z">
                    <w:rPr/>
                  </w:rPrChange>
                </w:rPr>
                <w:t>Übersicht über zuletzt abgespielte Hyperaudiodokumente</w:t>
              </w:r>
            </w:ins>
          </w:p>
        </w:tc>
        <w:tc>
          <w:tcPr>
            <w:tcW w:w="1109" w:type="dxa"/>
            <w:tcPrChange w:id="484" w:author="Michael Laemmermann" w:date="2018-05-10T20:07:00Z">
              <w:tcPr>
                <w:tcW w:w="1109" w:type="dxa"/>
              </w:tcPr>
            </w:tcPrChange>
          </w:tcPr>
          <w:p w14:paraId="67F53862" w14:textId="5D7E7E9D" w:rsidR="00BD426C" w:rsidRPr="00BD426C" w:rsidRDefault="00BD426C">
            <w:pPr>
              <w:jc w:val="left"/>
              <w:rPr>
                <w:ins w:id="485" w:author="Michael Laemmermann" w:date="2018-05-10T19:17:00Z"/>
                <w:rFonts w:cs="Times New Roman"/>
                <w:rPrChange w:id="486" w:author="Michael Laemmermann" w:date="2018-05-10T19:47:00Z">
                  <w:rPr>
                    <w:ins w:id="487" w:author="Michael Laemmermann" w:date="2018-05-10T19:17:00Z"/>
                  </w:rPr>
                </w:rPrChange>
              </w:rPr>
              <w:pPrChange w:id="488" w:author="Michael Laemmermann" w:date="2018-05-10T19:46:00Z">
                <w:pPr/>
              </w:pPrChange>
            </w:pPr>
            <w:ins w:id="489" w:author="Michael Laemmermann" w:date="2018-05-10T19:51:00Z">
              <w:r>
                <w:rPr>
                  <w:rFonts w:cs="Times New Roman"/>
                </w:rPr>
                <w:t>niedrig</w:t>
              </w:r>
            </w:ins>
          </w:p>
        </w:tc>
        <w:tc>
          <w:tcPr>
            <w:tcW w:w="1789" w:type="dxa"/>
            <w:tcPrChange w:id="490" w:author="Michael Laemmermann" w:date="2018-05-10T20:07:00Z">
              <w:tcPr>
                <w:tcW w:w="1363" w:type="dxa"/>
                <w:gridSpan w:val="2"/>
              </w:tcPr>
            </w:tcPrChange>
          </w:tcPr>
          <w:p w14:paraId="4580F3DF" w14:textId="43AD2C57" w:rsidR="00BD426C" w:rsidRPr="00BD426C" w:rsidRDefault="00BD426C">
            <w:pPr>
              <w:jc w:val="left"/>
              <w:rPr>
                <w:ins w:id="491" w:author="Michael Laemmermann" w:date="2018-05-10T19:17:00Z"/>
                <w:rFonts w:cs="Times New Roman"/>
                <w:rPrChange w:id="492" w:author="Michael Laemmermann" w:date="2018-05-10T19:47:00Z">
                  <w:rPr>
                    <w:ins w:id="493" w:author="Michael Laemmermann" w:date="2018-05-10T19:17:00Z"/>
                  </w:rPr>
                </w:rPrChange>
              </w:rPr>
              <w:pPrChange w:id="494" w:author="Michael Laemmermann" w:date="2018-05-10T19:46:00Z">
                <w:pPr/>
              </w:pPrChange>
            </w:pPr>
            <w:ins w:id="495" w:author="Michael Laemmermann" w:date="2018-05-10T19:52:00Z">
              <w:r>
                <w:rPr>
                  <w:rFonts w:cs="Times New Roman"/>
                </w:rPr>
                <w:t>Studierende</w:t>
              </w:r>
            </w:ins>
          </w:p>
        </w:tc>
      </w:tr>
      <w:tr w:rsidR="00BD426C" w14:paraId="2F33510E" w14:textId="77777777" w:rsidTr="00A31B50">
        <w:trPr>
          <w:ins w:id="496" w:author="Michael Laemmermann" w:date="2018-05-10T19:18:00Z"/>
        </w:trPr>
        <w:tc>
          <w:tcPr>
            <w:tcW w:w="6741" w:type="dxa"/>
            <w:tcPrChange w:id="497" w:author="Michael Laemmermann" w:date="2018-05-10T20:07:00Z">
              <w:tcPr>
                <w:tcW w:w="6741" w:type="dxa"/>
                <w:gridSpan w:val="4"/>
              </w:tcPr>
            </w:tcPrChange>
          </w:tcPr>
          <w:p w14:paraId="3FE34226" w14:textId="6C0DA746" w:rsidR="00BD426C" w:rsidRPr="00BD426C" w:rsidRDefault="00BD426C">
            <w:pPr>
              <w:pStyle w:val="Listenabsatz"/>
              <w:numPr>
                <w:ilvl w:val="0"/>
                <w:numId w:val="13"/>
              </w:numPr>
              <w:jc w:val="left"/>
              <w:rPr>
                <w:ins w:id="498" w:author="Michael Laemmermann" w:date="2018-05-10T19:18:00Z"/>
                <w:rFonts w:cs="Times New Roman"/>
                <w:rPrChange w:id="499" w:author="Michael Laemmermann" w:date="2018-05-10T19:47:00Z">
                  <w:rPr>
                    <w:ins w:id="500" w:author="Michael Laemmermann" w:date="2018-05-10T19:18:00Z"/>
                  </w:rPr>
                </w:rPrChange>
              </w:rPr>
              <w:pPrChange w:id="501" w:author="Michael Laemmermann" w:date="2018-05-10T19:46:00Z">
                <w:pPr>
                  <w:pStyle w:val="Listenabsatz"/>
                  <w:numPr>
                    <w:ilvl w:val="4"/>
                    <w:numId w:val="9"/>
                  </w:numPr>
                  <w:spacing w:after="160" w:line="259" w:lineRule="auto"/>
                  <w:ind w:left="2232" w:hanging="792"/>
                  <w:jc w:val="left"/>
                </w:pPr>
              </w:pPrChange>
            </w:pPr>
            <w:ins w:id="502" w:author="Michael Laemmermann" w:date="2018-05-10T19:23:00Z">
              <w:r w:rsidRPr="00BD426C">
                <w:rPr>
                  <w:rFonts w:cs="Times New Roman"/>
                  <w:rPrChange w:id="503" w:author="Michael Laemmermann" w:date="2018-05-10T19:47:00Z">
                    <w:rPr/>
                  </w:rPrChange>
                </w:rPr>
                <w:t>Favoritenfunktion analog zu „Meine Lernumgebungen“</w:t>
              </w:r>
            </w:ins>
          </w:p>
        </w:tc>
        <w:tc>
          <w:tcPr>
            <w:tcW w:w="1109" w:type="dxa"/>
            <w:tcPrChange w:id="504" w:author="Michael Laemmermann" w:date="2018-05-10T20:07:00Z">
              <w:tcPr>
                <w:tcW w:w="1109" w:type="dxa"/>
              </w:tcPr>
            </w:tcPrChange>
          </w:tcPr>
          <w:p w14:paraId="0C6D8D71" w14:textId="45ED2FA0" w:rsidR="00BD426C" w:rsidRPr="00BD426C" w:rsidRDefault="00BD426C">
            <w:pPr>
              <w:jc w:val="left"/>
              <w:rPr>
                <w:ins w:id="505" w:author="Michael Laemmermann" w:date="2018-05-10T19:18:00Z"/>
                <w:rFonts w:cs="Times New Roman"/>
                <w:rPrChange w:id="506" w:author="Michael Laemmermann" w:date="2018-05-10T19:47:00Z">
                  <w:rPr>
                    <w:ins w:id="507" w:author="Michael Laemmermann" w:date="2018-05-10T19:18:00Z"/>
                  </w:rPr>
                </w:rPrChange>
              </w:rPr>
              <w:pPrChange w:id="508" w:author="Michael Laemmermann" w:date="2018-05-10T19:46:00Z">
                <w:pPr/>
              </w:pPrChange>
            </w:pPr>
          </w:p>
        </w:tc>
        <w:tc>
          <w:tcPr>
            <w:tcW w:w="1789" w:type="dxa"/>
            <w:tcPrChange w:id="509" w:author="Michael Laemmermann" w:date="2018-05-10T20:07:00Z">
              <w:tcPr>
                <w:tcW w:w="1363" w:type="dxa"/>
                <w:gridSpan w:val="2"/>
              </w:tcPr>
            </w:tcPrChange>
          </w:tcPr>
          <w:p w14:paraId="61D7CF29" w14:textId="6EB1E62F" w:rsidR="00BD426C" w:rsidRPr="00BD426C" w:rsidRDefault="00BD426C">
            <w:pPr>
              <w:jc w:val="left"/>
              <w:rPr>
                <w:ins w:id="510" w:author="Michael Laemmermann" w:date="2018-05-10T19:18:00Z"/>
                <w:rFonts w:cs="Times New Roman"/>
                <w:rPrChange w:id="511" w:author="Michael Laemmermann" w:date="2018-05-10T19:47:00Z">
                  <w:rPr>
                    <w:ins w:id="512" w:author="Michael Laemmermann" w:date="2018-05-10T19:18:00Z"/>
                  </w:rPr>
                </w:rPrChange>
              </w:rPr>
              <w:pPrChange w:id="513" w:author="Michael Laemmermann" w:date="2018-05-10T19:46:00Z">
                <w:pPr/>
              </w:pPrChange>
            </w:pPr>
          </w:p>
        </w:tc>
      </w:tr>
      <w:tr w:rsidR="00BD426C" w14:paraId="0FCF5B58" w14:textId="77777777" w:rsidTr="00A31B50">
        <w:trPr>
          <w:ins w:id="514" w:author="Michael Laemmermann" w:date="2018-05-10T19:18:00Z"/>
        </w:trPr>
        <w:tc>
          <w:tcPr>
            <w:tcW w:w="6741" w:type="dxa"/>
            <w:tcPrChange w:id="515" w:author="Michael Laemmermann" w:date="2018-05-10T20:07:00Z">
              <w:tcPr>
                <w:tcW w:w="6741" w:type="dxa"/>
                <w:gridSpan w:val="4"/>
              </w:tcPr>
            </w:tcPrChange>
          </w:tcPr>
          <w:p w14:paraId="609FFD80" w14:textId="70956AB6" w:rsidR="00BD426C" w:rsidRPr="00BD426C" w:rsidRDefault="00BD426C">
            <w:pPr>
              <w:pStyle w:val="Listenabsatz"/>
              <w:numPr>
                <w:ilvl w:val="1"/>
                <w:numId w:val="13"/>
              </w:numPr>
              <w:spacing w:after="160" w:line="259" w:lineRule="auto"/>
              <w:jc w:val="left"/>
              <w:rPr>
                <w:ins w:id="516" w:author="Michael Laemmermann" w:date="2018-05-10T19:18:00Z"/>
                <w:rFonts w:cs="Times New Roman"/>
                <w:rPrChange w:id="517" w:author="Michael Laemmermann" w:date="2018-05-10T19:47:00Z">
                  <w:rPr>
                    <w:ins w:id="518" w:author="Michael Laemmermann" w:date="2018-05-10T19:18:00Z"/>
                  </w:rPr>
                </w:rPrChange>
              </w:rPr>
              <w:pPrChange w:id="519" w:author="Michael Laemmermann" w:date="2018-05-10T19:46:00Z">
                <w:pPr>
                  <w:pStyle w:val="Listenabsatz"/>
                  <w:numPr>
                    <w:ilvl w:val="4"/>
                    <w:numId w:val="11"/>
                  </w:numPr>
                  <w:spacing w:after="160" w:line="259" w:lineRule="auto"/>
                  <w:ind w:left="2232" w:hanging="792"/>
                  <w:jc w:val="left"/>
                </w:pPr>
              </w:pPrChange>
            </w:pPr>
            <w:ins w:id="520" w:author="Michael Laemmermann" w:date="2018-05-10T19:26:00Z">
              <w:r w:rsidRPr="00BD426C">
                <w:rPr>
                  <w:rFonts w:cs="Times New Roman"/>
                  <w:rPrChange w:id="521" w:author="Michael Laemmermann" w:date="2018-05-10T19:47:00Z">
                    <w:rPr/>
                  </w:rPrChange>
                </w:rPr>
                <w:lastRenderedPageBreak/>
                <w:t>Möglichkeit Hyperaudiodokumente als Favorit zu speichern</w:t>
              </w:r>
            </w:ins>
          </w:p>
        </w:tc>
        <w:tc>
          <w:tcPr>
            <w:tcW w:w="1109" w:type="dxa"/>
            <w:tcPrChange w:id="522" w:author="Michael Laemmermann" w:date="2018-05-10T20:07:00Z">
              <w:tcPr>
                <w:tcW w:w="1109" w:type="dxa"/>
              </w:tcPr>
            </w:tcPrChange>
          </w:tcPr>
          <w:p w14:paraId="74CCF981" w14:textId="68235C01" w:rsidR="00BD426C" w:rsidRPr="00BD426C" w:rsidRDefault="00BD426C">
            <w:pPr>
              <w:jc w:val="left"/>
              <w:rPr>
                <w:ins w:id="523" w:author="Michael Laemmermann" w:date="2018-05-10T19:18:00Z"/>
                <w:rFonts w:cs="Times New Roman"/>
                <w:rPrChange w:id="524" w:author="Michael Laemmermann" w:date="2018-05-10T19:47:00Z">
                  <w:rPr>
                    <w:ins w:id="525" w:author="Michael Laemmermann" w:date="2018-05-10T19:18:00Z"/>
                  </w:rPr>
                </w:rPrChange>
              </w:rPr>
              <w:pPrChange w:id="526" w:author="Michael Laemmermann" w:date="2018-05-10T19:46:00Z">
                <w:pPr/>
              </w:pPrChange>
            </w:pPr>
            <w:ins w:id="527" w:author="Michael Laemmermann" w:date="2018-05-10T19:52:00Z">
              <w:r>
                <w:rPr>
                  <w:rFonts w:cs="Times New Roman"/>
                </w:rPr>
                <w:t>niedrig</w:t>
              </w:r>
            </w:ins>
          </w:p>
        </w:tc>
        <w:tc>
          <w:tcPr>
            <w:tcW w:w="1789" w:type="dxa"/>
            <w:tcPrChange w:id="528" w:author="Michael Laemmermann" w:date="2018-05-10T20:07:00Z">
              <w:tcPr>
                <w:tcW w:w="1363" w:type="dxa"/>
                <w:gridSpan w:val="2"/>
              </w:tcPr>
            </w:tcPrChange>
          </w:tcPr>
          <w:p w14:paraId="768CBA2E" w14:textId="0EDC0EF6" w:rsidR="00BD426C" w:rsidRPr="00BD426C" w:rsidRDefault="00BD426C">
            <w:pPr>
              <w:jc w:val="left"/>
              <w:rPr>
                <w:ins w:id="529" w:author="Michael Laemmermann" w:date="2018-05-10T19:18:00Z"/>
                <w:rFonts w:cs="Times New Roman"/>
                <w:rPrChange w:id="530" w:author="Michael Laemmermann" w:date="2018-05-10T19:47:00Z">
                  <w:rPr>
                    <w:ins w:id="531" w:author="Michael Laemmermann" w:date="2018-05-10T19:18:00Z"/>
                  </w:rPr>
                </w:rPrChange>
              </w:rPr>
              <w:pPrChange w:id="532" w:author="Michael Laemmermann" w:date="2018-05-10T19:46:00Z">
                <w:pPr/>
              </w:pPrChange>
            </w:pPr>
            <w:ins w:id="533" w:author="Michael Laemmermann" w:date="2018-05-10T19:52:00Z">
              <w:r>
                <w:rPr>
                  <w:rFonts w:cs="Times New Roman"/>
                </w:rPr>
                <w:t>Studierende</w:t>
              </w:r>
            </w:ins>
          </w:p>
        </w:tc>
      </w:tr>
      <w:tr w:rsidR="00BD426C" w14:paraId="6F7357FD" w14:textId="77777777" w:rsidTr="00A31B50">
        <w:trPr>
          <w:ins w:id="534" w:author="Michael Laemmermann" w:date="2018-05-10T19:18:00Z"/>
        </w:trPr>
        <w:tc>
          <w:tcPr>
            <w:tcW w:w="6741" w:type="dxa"/>
            <w:tcPrChange w:id="535" w:author="Michael Laemmermann" w:date="2018-05-10T20:07:00Z">
              <w:tcPr>
                <w:tcW w:w="6741" w:type="dxa"/>
                <w:gridSpan w:val="4"/>
              </w:tcPr>
            </w:tcPrChange>
          </w:tcPr>
          <w:p w14:paraId="2E55434F" w14:textId="104C7BC7" w:rsidR="00BD426C" w:rsidRPr="00BD426C" w:rsidRDefault="00BD426C">
            <w:pPr>
              <w:pStyle w:val="Listenabsatz"/>
              <w:numPr>
                <w:ilvl w:val="1"/>
                <w:numId w:val="13"/>
              </w:numPr>
              <w:jc w:val="left"/>
              <w:rPr>
                <w:ins w:id="536" w:author="Michael Laemmermann" w:date="2018-05-10T19:18:00Z"/>
                <w:rFonts w:cs="Times New Roman"/>
                <w:rPrChange w:id="537" w:author="Michael Laemmermann" w:date="2018-05-10T19:47:00Z">
                  <w:rPr>
                    <w:ins w:id="538" w:author="Michael Laemmermann" w:date="2018-05-10T19:18:00Z"/>
                  </w:rPr>
                </w:rPrChange>
              </w:rPr>
              <w:pPrChange w:id="539" w:author="Michael Laemmermann" w:date="2018-05-10T19:46:00Z">
                <w:pPr>
                  <w:pStyle w:val="Listenabsatz"/>
                  <w:numPr>
                    <w:ilvl w:val="4"/>
                    <w:numId w:val="11"/>
                  </w:numPr>
                  <w:spacing w:after="160" w:line="259" w:lineRule="auto"/>
                  <w:ind w:left="2232" w:hanging="792"/>
                  <w:jc w:val="left"/>
                </w:pPr>
              </w:pPrChange>
            </w:pPr>
            <w:ins w:id="540" w:author="Michael Laemmermann" w:date="2018-05-10T19:26:00Z">
              <w:r w:rsidRPr="00BD426C">
                <w:rPr>
                  <w:rFonts w:cs="Times New Roman"/>
                  <w:rPrChange w:id="541" w:author="Michael Laemmermann" w:date="2018-05-10T19:47:00Z">
                    <w:rPr/>
                  </w:rPrChange>
                </w:rPr>
                <w:t>Eine Übersicht über alle als Favorit gespeicherten Hyperaudiodokumente</w:t>
              </w:r>
            </w:ins>
          </w:p>
        </w:tc>
        <w:tc>
          <w:tcPr>
            <w:tcW w:w="1109" w:type="dxa"/>
            <w:tcPrChange w:id="542" w:author="Michael Laemmermann" w:date="2018-05-10T20:07:00Z">
              <w:tcPr>
                <w:tcW w:w="1109" w:type="dxa"/>
              </w:tcPr>
            </w:tcPrChange>
          </w:tcPr>
          <w:p w14:paraId="1803EAEB" w14:textId="2F8D78CB" w:rsidR="00BD426C" w:rsidRPr="00BD426C" w:rsidRDefault="00BD426C">
            <w:pPr>
              <w:jc w:val="left"/>
              <w:rPr>
                <w:ins w:id="543" w:author="Michael Laemmermann" w:date="2018-05-10T19:18:00Z"/>
                <w:rFonts w:cs="Times New Roman"/>
                <w:rPrChange w:id="544" w:author="Michael Laemmermann" w:date="2018-05-10T19:47:00Z">
                  <w:rPr>
                    <w:ins w:id="545" w:author="Michael Laemmermann" w:date="2018-05-10T19:18:00Z"/>
                  </w:rPr>
                </w:rPrChange>
              </w:rPr>
              <w:pPrChange w:id="546" w:author="Michael Laemmermann" w:date="2018-05-10T19:46:00Z">
                <w:pPr/>
              </w:pPrChange>
            </w:pPr>
            <w:ins w:id="547" w:author="Michael Laemmermann" w:date="2018-05-10T19:52:00Z">
              <w:r>
                <w:rPr>
                  <w:rFonts w:cs="Times New Roman"/>
                </w:rPr>
                <w:t>niedrig</w:t>
              </w:r>
            </w:ins>
          </w:p>
        </w:tc>
        <w:tc>
          <w:tcPr>
            <w:tcW w:w="1789" w:type="dxa"/>
            <w:tcPrChange w:id="548" w:author="Michael Laemmermann" w:date="2018-05-10T20:07:00Z">
              <w:tcPr>
                <w:tcW w:w="1363" w:type="dxa"/>
                <w:gridSpan w:val="2"/>
              </w:tcPr>
            </w:tcPrChange>
          </w:tcPr>
          <w:p w14:paraId="6957FC34" w14:textId="2B36AE7D" w:rsidR="00BD426C" w:rsidRPr="00BD426C" w:rsidRDefault="00BD426C">
            <w:pPr>
              <w:keepNext/>
              <w:jc w:val="left"/>
              <w:rPr>
                <w:ins w:id="549" w:author="Michael Laemmermann" w:date="2018-05-10T19:18:00Z"/>
                <w:rFonts w:cs="Times New Roman"/>
                <w:rPrChange w:id="550" w:author="Michael Laemmermann" w:date="2018-05-10T19:47:00Z">
                  <w:rPr>
                    <w:ins w:id="551" w:author="Michael Laemmermann" w:date="2018-05-10T19:18:00Z"/>
                  </w:rPr>
                </w:rPrChange>
              </w:rPr>
              <w:pPrChange w:id="552" w:author="Michael Laemmermann" w:date="2018-05-10T19:46:00Z">
                <w:pPr/>
              </w:pPrChange>
            </w:pPr>
            <w:ins w:id="553" w:author="Michael Laemmermann" w:date="2018-05-10T19:52:00Z">
              <w:r>
                <w:rPr>
                  <w:rFonts w:cs="Times New Roman"/>
                </w:rPr>
                <w:t>Studierende</w:t>
              </w:r>
            </w:ins>
          </w:p>
        </w:tc>
      </w:tr>
    </w:tbl>
    <w:p w14:paraId="535818BD" w14:textId="77777777" w:rsidR="002E57FB" w:rsidRDefault="002E57FB">
      <w:pPr>
        <w:pStyle w:val="Beschriftung"/>
        <w:keepNext/>
        <w:rPr>
          <w:ins w:id="554" w:author="Michael Laemmermann" w:date="2018-05-10T23:37:00Z"/>
        </w:rPr>
        <w:pPrChange w:id="555" w:author="Michael Laemmermann" w:date="2018-05-10T23:36:00Z">
          <w:pPr/>
        </w:pPrChange>
      </w:pPr>
    </w:p>
    <w:p w14:paraId="0EDA6AF8" w14:textId="32431A63" w:rsidR="002E57FB" w:rsidRDefault="002E57FB">
      <w:pPr>
        <w:pStyle w:val="Beschriftung"/>
        <w:keepNext/>
        <w:rPr>
          <w:ins w:id="556" w:author="Michael Laemmermann" w:date="2018-05-10T23:36:00Z"/>
        </w:rPr>
        <w:pPrChange w:id="557" w:author="Michael Laemmermann" w:date="2018-05-10T23:36:00Z">
          <w:pPr/>
        </w:pPrChange>
      </w:pPr>
      <w:ins w:id="558" w:author="Michael Laemmermann" w:date="2018-05-10T23:36:00Z">
        <w:r>
          <w:t xml:space="preserve">Tabelle </w:t>
        </w:r>
        <w:r>
          <w:fldChar w:fldCharType="begin"/>
        </w:r>
        <w:r>
          <w:instrText xml:space="preserve"> SEQ Tabelle \* ARABIC </w:instrText>
        </w:r>
      </w:ins>
      <w:r>
        <w:fldChar w:fldCharType="separate"/>
      </w:r>
      <w:ins w:id="559" w:author="Michael Laemmermann" w:date="2018-05-10T23:37:00Z">
        <w:r>
          <w:rPr>
            <w:noProof/>
          </w:rPr>
          <w:t>3</w:t>
        </w:r>
      </w:ins>
      <w:ins w:id="560" w:author="Michael Laemmermann" w:date="2018-05-10T23:36:00Z">
        <w:r>
          <w:fldChar w:fldCharType="end"/>
        </w:r>
        <w:r>
          <w:t xml:space="preserve"> - </w:t>
        </w:r>
        <w:r w:rsidRPr="00314A8E">
          <w:t>Anforderungen an den Player für Hyperaudio-Dokumente</w:t>
        </w:r>
      </w:ins>
    </w:p>
    <w:tbl>
      <w:tblPr>
        <w:tblStyle w:val="Tabellenraster"/>
        <w:tblW w:w="9639" w:type="dxa"/>
        <w:tblInd w:w="-5" w:type="dxa"/>
        <w:tblLook w:val="04A0" w:firstRow="1" w:lastRow="0" w:firstColumn="1" w:lastColumn="0" w:noHBand="0" w:noVBand="1"/>
        <w:tblPrChange w:id="561" w:author="Michael Laemmermann" w:date="2018-05-10T20:07:00Z">
          <w:tblPr>
            <w:tblStyle w:val="Tabellenraster"/>
            <w:tblW w:w="0" w:type="auto"/>
            <w:tblInd w:w="360" w:type="dxa"/>
            <w:tblLook w:val="04A0" w:firstRow="1" w:lastRow="0" w:firstColumn="1" w:lastColumn="0" w:noHBand="0" w:noVBand="1"/>
          </w:tblPr>
        </w:tblPrChange>
      </w:tblPr>
      <w:tblGrid>
        <w:gridCol w:w="6796"/>
        <w:gridCol w:w="1109"/>
        <w:gridCol w:w="1734"/>
        <w:tblGridChange w:id="562">
          <w:tblGrid>
            <w:gridCol w:w="3960"/>
            <w:gridCol w:w="2654"/>
            <w:gridCol w:w="2654"/>
          </w:tblGrid>
        </w:tblGridChange>
      </w:tblGrid>
      <w:tr w:rsidR="00157EAC" w14:paraId="3FE608A7" w14:textId="77777777" w:rsidTr="00A31B50">
        <w:trPr>
          <w:ins w:id="563" w:author="Michael Laemmermann" w:date="2018-05-10T19:30:00Z"/>
        </w:trPr>
        <w:tc>
          <w:tcPr>
            <w:tcW w:w="6796" w:type="dxa"/>
            <w:tcPrChange w:id="564" w:author="Michael Laemmermann" w:date="2018-05-10T20:07:00Z">
              <w:tcPr>
                <w:tcW w:w="3209" w:type="dxa"/>
              </w:tcPr>
            </w:tcPrChange>
          </w:tcPr>
          <w:p w14:paraId="756170C9" w14:textId="367AFAE5" w:rsidR="00157EAC" w:rsidRPr="00BD426C" w:rsidRDefault="00157EAC">
            <w:pPr>
              <w:jc w:val="left"/>
              <w:rPr>
                <w:ins w:id="565" w:author="Michael Laemmermann" w:date="2018-05-10T19:30:00Z"/>
                <w:rFonts w:cs="Times New Roman"/>
                <w:rPrChange w:id="566" w:author="Michael Laemmermann" w:date="2018-05-10T19:47:00Z">
                  <w:rPr>
                    <w:ins w:id="567" w:author="Michael Laemmermann" w:date="2018-05-10T19:30:00Z"/>
                  </w:rPr>
                </w:rPrChange>
              </w:rPr>
              <w:pPrChange w:id="568" w:author="Michael Laemmermann" w:date="2018-05-10T19:46:00Z">
                <w:pPr/>
              </w:pPrChange>
            </w:pPr>
            <w:ins w:id="569" w:author="Michael Laemmermann" w:date="2018-05-10T19:34:00Z">
              <w:r w:rsidRPr="00BD426C">
                <w:rPr>
                  <w:rFonts w:eastAsia="Times New Roman" w:cs="Times New Roman"/>
                  <w:b/>
                  <w:bCs/>
                  <w:color w:val="000000"/>
                  <w:lang w:eastAsia="de-DE"/>
                  <w:rPrChange w:id="570" w:author="Michael Laemmermann" w:date="2018-05-10T19:47:00Z">
                    <w:rPr>
                      <w:rFonts w:ascii="Calibri" w:eastAsia="Times New Roman" w:hAnsi="Calibri" w:cs="Calibri"/>
                      <w:b/>
                      <w:bCs/>
                      <w:color w:val="000000"/>
                      <w:sz w:val="22"/>
                      <w:szCs w:val="22"/>
                      <w:lang w:eastAsia="de-DE"/>
                    </w:rPr>
                  </w:rPrChange>
                </w:rPr>
                <w:t>Anforderung</w:t>
              </w:r>
            </w:ins>
          </w:p>
        </w:tc>
        <w:tc>
          <w:tcPr>
            <w:tcW w:w="1109" w:type="dxa"/>
            <w:tcPrChange w:id="571" w:author="Michael Laemmermann" w:date="2018-05-10T20:07:00Z">
              <w:tcPr>
                <w:tcW w:w="3209" w:type="dxa"/>
              </w:tcPr>
            </w:tcPrChange>
          </w:tcPr>
          <w:p w14:paraId="3630B5AC" w14:textId="26F7F132" w:rsidR="00157EAC" w:rsidRPr="00BD426C" w:rsidRDefault="00157EAC">
            <w:pPr>
              <w:jc w:val="left"/>
              <w:rPr>
                <w:ins w:id="572" w:author="Michael Laemmermann" w:date="2018-05-10T19:30:00Z"/>
                <w:rFonts w:cs="Times New Roman"/>
                <w:rPrChange w:id="573" w:author="Michael Laemmermann" w:date="2018-05-10T19:47:00Z">
                  <w:rPr>
                    <w:ins w:id="574" w:author="Michael Laemmermann" w:date="2018-05-10T19:30:00Z"/>
                  </w:rPr>
                </w:rPrChange>
              </w:rPr>
              <w:pPrChange w:id="575" w:author="Michael Laemmermann" w:date="2018-05-10T19:46:00Z">
                <w:pPr/>
              </w:pPrChange>
            </w:pPr>
            <w:ins w:id="576" w:author="Michael Laemmermann" w:date="2018-05-10T19:34:00Z">
              <w:r w:rsidRPr="00BD426C">
                <w:rPr>
                  <w:rFonts w:eastAsia="Times New Roman" w:cs="Times New Roman"/>
                  <w:b/>
                  <w:bCs/>
                  <w:color w:val="000000"/>
                  <w:lang w:eastAsia="de-DE"/>
                  <w:rPrChange w:id="577" w:author="Michael Laemmermann" w:date="2018-05-10T19:47:00Z">
                    <w:rPr>
                      <w:rFonts w:ascii="Calibri" w:eastAsia="Times New Roman" w:hAnsi="Calibri" w:cs="Calibri"/>
                      <w:b/>
                      <w:bCs/>
                      <w:color w:val="000000"/>
                      <w:sz w:val="22"/>
                      <w:szCs w:val="22"/>
                      <w:lang w:eastAsia="de-DE"/>
                    </w:rPr>
                  </w:rPrChange>
                </w:rPr>
                <w:t>Priorität</w:t>
              </w:r>
            </w:ins>
          </w:p>
        </w:tc>
        <w:tc>
          <w:tcPr>
            <w:tcW w:w="1734" w:type="dxa"/>
            <w:tcPrChange w:id="578" w:author="Michael Laemmermann" w:date="2018-05-10T20:07:00Z">
              <w:tcPr>
                <w:tcW w:w="3210" w:type="dxa"/>
              </w:tcPr>
            </w:tcPrChange>
          </w:tcPr>
          <w:p w14:paraId="05B65BA2" w14:textId="10ECC204" w:rsidR="00157EAC" w:rsidRPr="00BD426C" w:rsidRDefault="00157EAC">
            <w:pPr>
              <w:jc w:val="left"/>
              <w:rPr>
                <w:ins w:id="579" w:author="Michael Laemmermann" w:date="2018-05-10T19:30:00Z"/>
                <w:rFonts w:cs="Times New Roman"/>
                <w:rPrChange w:id="580" w:author="Michael Laemmermann" w:date="2018-05-10T19:47:00Z">
                  <w:rPr>
                    <w:ins w:id="581" w:author="Michael Laemmermann" w:date="2018-05-10T19:30:00Z"/>
                  </w:rPr>
                </w:rPrChange>
              </w:rPr>
              <w:pPrChange w:id="582" w:author="Michael Laemmermann" w:date="2018-05-10T19:46:00Z">
                <w:pPr/>
              </w:pPrChange>
            </w:pPr>
            <w:ins w:id="583" w:author="Michael Laemmermann" w:date="2018-05-10T19:34:00Z">
              <w:r w:rsidRPr="00BD426C">
                <w:rPr>
                  <w:rFonts w:eastAsia="Times New Roman" w:cs="Times New Roman"/>
                  <w:b/>
                  <w:bCs/>
                  <w:color w:val="000000"/>
                  <w:lang w:eastAsia="de-DE"/>
                  <w:rPrChange w:id="584" w:author="Michael Laemmermann" w:date="2018-05-10T19:47:00Z">
                    <w:rPr>
                      <w:rFonts w:ascii="Calibri" w:eastAsia="Times New Roman" w:hAnsi="Calibri" w:cs="Calibri"/>
                      <w:b/>
                      <w:bCs/>
                      <w:color w:val="000000"/>
                      <w:sz w:val="22"/>
                      <w:szCs w:val="22"/>
                      <w:lang w:eastAsia="de-DE"/>
                    </w:rPr>
                  </w:rPrChange>
                </w:rPr>
                <w:t>Betrifft</w:t>
              </w:r>
            </w:ins>
          </w:p>
        </w:tc>
      </w:tr>
      <w:tr w:rsidR="00BD426C" w14:paraId="75B58E4A" w14:textId="77777777" w:rsidTr="00A31B50">
        <w:trPr>
          <w:ins w:id="585" w:author="Michael Laemmermann" w:date="2018-05-10T19:34:00Z"/>
        </w:trPr>
        <w:tc>
          <w:tcPr>
            <w:tcW w:w="6796" w:type="dxa"/>
            <w:tcPrChange w:id="586" w:author="Michael Laemmermann" w:date="2018-05-10T20:07:00Z">
              <w:tcPr>
                <w:tcW w:w="3960" w:type="dxa"/>
              </w:tcPr>
            </w:tcPrChange>
          </w:tcPr>
          <w:p w14:paraId="1B0A9FD6" w14:textId="73AF4922" w:rsidR="00BD426C" w:rsidRPr="00BD426C" w:rsidRDefault="00BD426C">
            <w:pPr>
              <w:pStyle w:val="Listenabsatz"/>
              <w:numPr>
                <w:ilvl w:val="0"/>
                <w:numId w:val="15"/>
              </w:numPr>
              <w:jc w:val="left"/>
              <w:rPr>
                <w:ins w:id="587" w:author="Michael Laemmermann" w:date="2018-05-10T19:34:00Z"/>
                <w:rFonts w:cs="Times New Roman"/>
                <w:rPrChange w:id="588" w:author="Michael Laemmermann" w:date="2018-05-10T19:47:00Z">
                  <w:rPr>
                    <w:ins w:id="589" w:author="Michael Laemmermann" w:date="2018-05-10T19:34:00Z"/>
                  </w:rPr>
                </w:rPrChange>
              </w:rPr>
              <w:pPrChange w:id="590" w:author="Michael Laemmermann" w:date="2018-05-10T19:46:00Z">
                <w:pPr/>
              </w:pPrChange>
            </w:pPr>
            <w:ins w:id="591" w:author="Michael Laemmermann" w:date="2018-05-10T19:34:00Z">
              <w:r w:rsidRPr="00BD426C">
                <w:rPr>
                  <w:rFonts w:cs="Times New Roman"/>
                  <w:rPrChange w:id="592" w:author="Michael Laemmermann" w:date="2018-05-10T19:47:00Z">
                    <w:rPr/>
                  </w:rPrChange>
                </w:rPr>
                <w:t>Wiedergabe der Audiodatei</w:t>
              </w:r>
            </w:ins>
          </w:p>
        </w:tc>
        <w:tc>
          <w:tcPr>
            <w:tcW w:w="1109" w:type="dxa"/>
            <w:tcPrChange w:id="593" w:author="Michael Laemmermann" w:date="2018-05-10T20:07:00Z">
              <w:tcPr>
                <w:tcW w:w="2654" w:type="dxa"/>
              </w:tcPr>
            </w:tcPrChange>
          </w:tcPr>
          <w:p w14:paraId="01A29FE6" w14:textId="42F63B6B" w:rsidR="00BD426C" w:rsidRPr="00BD426C" w:rsidRDefault="001246ED">
            <w:pPr>
              <w:jc w:val="left"/>
              <w:rPr>
                <w:ins w:id="594" w:author="Michael Laemmermann" w:date="2018-05-10T19:34:00Z"/>
                <w:rFonts w:cs="Times New Roman"/>
                <w:rPrChange w:id="595" w:author="Michael Laemmermann" w:date="2018-05-10T19:47:00Z">
                  <w:rPr>
                    <w:ins w:id="596" w:author="Michael Laemmermann" w:date="2018-05-10T19:34:00Z"/>
                  </w:rPr>
                </w:rPrChange>
              </w:rPr>
              <w:pPrChange w:id="597" w:author="Michael Laemmermann" w:date="2018-05-10T19:46:00Z">
                <w:pPr/>
              </w:pPrChange>
            </w:pPr>
            <w:ins w:id="598" w:author="Michael Laemmermann" w:date="2018-05-10T19:54:00Z">
              <w:r w:rsidRPr="00074C03">
                <w:rPr>
                  <w:rFonts w:eastAsia="Times New Roman" w:cs="Times New Roman"/>
                  <w:bCs/>
                  <w:color w:val="000000"/>
                  <w:lang w:eastAsia="de-DE"/>
                </w:rPr>
                <w:t>hoch</w:t>
              </w:r>
            </w:ins>
          </w:p>
        </w:tc>
        <w:tc>
          <w:tcPr>
            <w:tcW w:w="1734" w:type="dxa"/>
            <w:tcPrChange w:id="599" w:author="Michael Laemmermann" w:date="2018-05-10T20:07:00Z">
              <w:tcPr>
                <w:tcW w:w="2654" w:type="dxa"/>
              </w:tcPr>
            </w:tcPrChange>
          </w:tcPr>
          <w:p w14:paraId="56DCF526" w14:textId="2B8511B0" w:rsidR="00BD426C" w:rsidRPr="00BD426C" w:rsidRDefault="00BD426C">
            <w:pPr>
              <w:jc w:val="left"/>
              <w:rPr>
                <w:ins w:id="600" w:author="Michael Laemmermann" w:date="2018-05-10T19:34:00Z"/>
                <w:rFonts w:cs="Times New Roman"/>
                <w:rPrChange w:id="601" w:author="Michael Laemmermann" w:date="2018-05-10T19:47:00Z">
                  <w:rPr>
                    <w:ins w:id="602" w:author="Michael Laemmermann" w:date="2018-05-10T19:34:00Z"/>
                  </w:rPr>
                </w:rPrChange>
              </w:rPr>
              <w:pPrChange w:id="603" w:author="Michael Laemmermann" w:date="2018-05-10T19:46:00Z">
                <w:pPr/>
              </w:pPrChange>
            </w:pPr>
            <w:ins w:id="604" w:author="Michael Laemmermann" w:date="2018-05-10T19:53: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51BB25F4" w14:textId="77777777" w:rsidTr="00A31B50">
        <w:trPr>
          <w:ins w:id="605" w:author="Michael Laemmermann" w:date="2018-05-10T19:30:00Z"/>
        </w:trPr>
        <w:tc>
          <w:tcPr>
            <w:tcW w:w="6796" w:type="dxa"/>
            <w:tcPrChange w:id="606" w:author="Michael Laemmermann" w:date="2018-05-10T20:07:00Z">
              <w:tcPr>
                <w:tcW w:w="3209" w:type="dxa"/>
              </w:tcPr>
            </w:tcPrChange>
          </w:tcPr>
          <w:p w14:paraId="76E6CE59" w14:textId="77EA3A88" w:rsidR="00BD426C" w:rsidRPr="00BD426C" w:rsidRDefault="00BD426C">
            <w:pPr>
              <w:pStyle w:val="Listenabsatz"/>
              <w:numPr>
                <w:ilvl w:val="0"/>
                <w:numId w:val="15"/>
              </w:numPr>
              <w:jc w:val="left"/>
              <w:rPr>
                <w:ins w:id="607" w:author="Michael Laemmermann" w:date="2018-05-10T19:30:00Z"/>
                <w:rFonts w:cs="Times New Roman"/>
                <w:rPrChange w:id="608" w:author="Michael Laemmermann" w:date="2018-05-10T19:47:00Z">
                  <w:rPr>
                    <w:ins w:id="609" w:author="Michael Laemmermann" w:date="2018-05-10T19:30:00Z"/>
                  </w:rPr>
                </w:rPrChange>
              </w:rPr>
              <w:pPrChange w:id="610" w:author="Michael Laemmermann" w:date="2018-05-10T19:46:00Z">
                <w:pPr/>
              </w:pPrChange>
            </w:pPr>
            <w:ins w:id="611" w:author="Michael Laemmermann" w:date="2018-05-10T19:30:00Z">
              <w:r w:rsidRPr="00BD426C">
                <w:rPr>
                  <w:rFonts w:cs="Times New Roman"/>
                  <w:rPrChange w:id="612" w:author="Michael Laemmermann" w:date="2018-05-10T19:47:00Z">
                    <w:rPr/>
                  </w:rPrChange>
                </w:rPr>
                <w:t>Darstellung der zeitabhängig annotierten Bilder, Tabellen, Formeln etc.</w:t>
              </w:r>
            </w:ins>
          </w:p>
        </w:tc>
        <w:tc>
          <w:tcPr>
            <w:tcW w:w="1109" w:type="dxa"/>
            <w:tcPrChange w:id="613" w:author="Michael Laemmermann" w:date="2018-05-10T20:07:00Z">
              <w:tcPr>
                <w:tcW w:w="3209" w:type="dxa"/>
              </w:tcPr>
            </w:tcPrChange>
          </w:tcPr>
          <w:p w14:paraId="0F872AD0" w14:textId="7B525D05" w:rsidR="00BD426C" w:rsidRPr="00BD426C" w:rsidRDefault="001246ED">
            <w:pPr>
              <w:jc w:val="left"/>
              <w:rPr>
                <w:ins w:id="614" w:author="Michael Laemmermann" w:date="2018-05-10T19:30:00Z"/>
                <w:rFonts w:cs="Times New Roman"/>
                <w:rPrChange w:id="615" w:author="Michael Laemmermann" w:date="2018-05-10T19:47:00Z">
                  <w:rPr>
                    <w:ins w:id="616" w:author="Michael Laemmermann" w:date="2018-05-10T19:30:00Z"/>
                  </w:rPr>
                </w:rPrChange>
              </w:rPr>
              <w:pPrChange w:id="617" w:author="Michael Laemmermann" w:date="2018-05-10T19:46:00Z">
                <w:pPr/>
              </w:pPrChange>
            </w:pPr>
            <w:ins w:id="618" w:author="Michael Laemmermann" w:date="2018-05-10T19:54:00Z">
              <w:r w:rsidRPr="00074C03">
                <w:rPr>
                  <w:rFonts w:eastAsia="Times New Roman" w:cs="Times New Roman"/>
                  <w:bCs/>
                  <w:color w:val="000000"/>
                  <w:lang w:eastAsia="de-DE"/>
                </w:rPr>
                <w:t>hoch</w:t>
              </w:r>
            </w:ins>
          </w:p>
        </w:tc>
        <w:tc>
          <w:tcPr>
            <w:tcW w:w="1734" w:type="dxa"/>
            <w:tcPrChange w:id="619" w:author="Michael Laemmermann" w:date="2018-05-10T20:07:00Z">
              <w:tcPr>
                <w:tcW w:w="3210" w:type="dxa"/>
              </w:tcPr>
            </w:tcPrChange>
          </w:tcPr>
          <w:p w14:paraId="4F82386A" w14:textId="358B9C2E" w:rsidR="00BD426C" w:rsidRPr="00BD426C" w:rsidRDefault="00BD426C">
            <w:pPr>
              <w:jc w:val="left"/>
              <w:rPr>
                <w:ins w:id="620" w:author="Michael Laemmermann" w:date="2018-05-10T19:30:00Z"/>
                <w:rFonts w:cs="Times New Roman"/>
                <w:rPrChange w:id="621" w:author="Michael Laemmermann" w:date="2018-05-10T19:47:00Z">
                  <w:rPr>
                    <w:ins w:id="622" w:author="Michael Laemmermann" w:date="2018-05-10T19:30:00Z"/>
                  </w:rPr>
                </w:rPrChange>
              </w:rPr>
              <w:pPrChange w:id="623" w:author="Michael Laemmermann" w:date="2018-05-10T19:46:00Z">
                <w:pPr/>
              </w:pPrChange>
            </w:pPr>
            <w:ins w:id="624" w:author="Michael Laemmermann" w:date="2018-05-10T19:53: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44856E12" w14:textId="77777777" w:rsidTr="00A31B50">
        <w:trPr>
          <w:ins w:id="625" w:author="Michael Laemmermann" w:date="2018-05-10T19:30:00Z"/>
        </w:trPr>
        <w:tc>
          <w:tcPr>
            <w:tcW w:w="6796" w:type="dxa"/>
            <w:tcPrChange w:id="626" w:author="Michael Laemmermann" w:date="2018-05-10T20:07:00Z">
              <w:tcPr>
                <w:tcW w:w="3209" w:type="dxa"/>
              </w:tcPr>
            </w:tcPrChange>
          </w:tcPr>
          <w:p w14:paraId="13ABED9E" w14:textId="6FD46B5D" w:rsidR="00BD426C" w:rsidRPr="00BD426C" w:rsidRDefault="00BD426C">
            <w:pPr>
              <w:pStyle w:val="Listenabsatz"/>
              <w:numPr>
                <w:ilvl w:val="0"/>
                <w:numId w:val="15"/>
              </w:numPr>
              <w:jc w:val="left"/>
              <w:rPr>
                <w:ins w:id="627" w:author="Michael Laemmermann" w:date="2018-05-10T19:30:00Z"/>
                <w:rFonts w:cs="Times New Roman"/>
                <w:rPrChange w:id="628" w:author="Michael Laemmermann" w:date="2018-05-10T19:47:00Z">
                  <w:rPr>
                    <w:ins w:id="629" w:author="Michael Laemmermann" w:date="2018-05-10T19:30:00Z"/>
                  </w:rPr>
                </w:rPrChange>
              </w:rPr>
              <w:pPrChange w:id="630" w:author="Michael Laemmermann" w:date="2018-05-10T19:46:00Z">
                <w:pPr/>
              </w:pPrChange>
            </w:pPr>
            <w:ins w:id="631" w:author="Michael Laemmermann" w:date="2018-05-10T19:33:00Z">
              <w:r w:rsidRPr="00BD426C">
                <w:rPr>
                  <w:rFonts w:cs="Times New Roman"/>
                  <w:rPrChange w:id="632" w:author="Michael Laemmermann" w:date="2018-05-10T19:47:00Z">
                    <w:rPr/>
                  </w:rPrChange>
                </w:rPr>
                <w:t xml:space="preserve">Wiedergabe der Audio </w:t>
              </w:r>
              <w:proofErr w:type="spellStart"/>
              <w:r w:rsidRPr="00BD426C">
                <w:rPr>
                  <w:rFonts w:cs="Times New Roman"/>
                  <w:rPrChange w:id="633" w:author="Michael Laemmermann" w:date="2018-05-10T19:47:00Z">
                    <w:rPr/>
                  </w:rPrChange>
                </w:rPr>
                <w:t>Cues</w:t>
              </w:r>
            </w:ins>
            <w:proofErr w:type="spellEnd"/>
          </w:p>
        </w:tc>
        <w:tc>
          <w:tcPr>
            <w:tcW w:w="1109" w:type="dxa"/>
            <w:tcPrChange w:id="634" w:author="Michael Laemmermann" w:date="2018-05-10T20:07:00Z">
              <w:tcPr>
                <w:tcW w:w="3209" w:type="dxa"/>
              </w:tcPr>
            </w:tcPrChange>
          </w:tcPr>
          <w:p w14:paraId="45C7700F" w14:textId="36D4F8E2" w:rsidR="00BD426C" w:rsidRPr="00BD426C" w:rsidRDefault="001246ED">
            <w:pPr>
              <w:jc w:val="left"/>
              <w:rPr>
                <w:ins w:id="635" w:author="Michael Laemmermann" w:date="2018-05-10T19:30:00Z"/>
                <w:rFonts w:cs="Times New Roman"/>
                <w:rPrChange w:id="636" w:author="Michael Laemmermann" w:date="2018-05-10T19:47:00Z">
                  <w:rPr>
                    <w:ins w:id="637" w:author="Michael Laemmermann" w:date="2018-05-10T19:30:00Z"/>
                  </w:rPr>
                </w:rPrChange>
              </w:rPr>
              <w:pPrChange w:id="638" w:author="Michael Laemmermann" w:date="2018-05-10T19:46:00Z">
                <w:pPr/>
              </w:pPrChange>
            </w:pPr>
            <w:ins w:id="639" w:author="Michael Laemmermann" w:date="2018-05-10T19:54:00Z">
              <w:r>
                <w:rPr>
                  <w:rFonts w:cs="Times New Roman"/>
                </w:rPr>
                <w:t>mittel</w:t>
              </w:r>
            </w:ins>
          </w:p>
        </w:tc>
        <w:tc>
          <w:tcPr>
            <w:tcW w:w="1734" w:type="dxa"/>
            <w:tcPrChange w:id="640" w:author="Michael Laemmermann" w:date="2018-05-10T20:07:00Z">
              <w:tcPr>
                <w:tcW w:w="3210" w:type="dxa"/>
              </w:tcPr>
            </w:tcPrChange>
          </w:tcPr>
          <w:p w14:paraId="0F22C8FE" w14:textId="0A9B4C2F" w:rsidR="00BD426C" w:rsidRPr="00BD426C" w:rsidRDefault="00BD426C">
            <w:pPr>
              <w:jc w:val="left"/>
              <w:rPr>
                <w:ins w:id="641" w:author="Michael Laemmermann" w:date="2018-05-10T19:30:00Z"/>
                <w:rFonts w:cs="Times New Roman"/>
                <w:rPrChange w:id="642" w:author="Michael Laemmermann" w:date="2018-05-10T19:47:00Z">
                  <w:rPr>
                    <w:ins w:id="643" w:author="Michael Laemmermann" w:date="2018-05-10T19:30:00Z"/>
                  </w:rPr>
                </w:rPrChange>
              </w:rPr>
              <w:pPrChange w:id="644" w:author="Michael Laemmermann" w:date="2018-05-10T19:46:00Z">
                <w:pPr/>
              </w:pPrChange>
            </w:pPr>
            <w:ins w:id="645" w:author="Michael Laemmermann" w:date="2018-05-10T19:53: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65159AE2" w14:textId="77777777" w:rsidTr="00A31B50">
        <w:trPr>
          <w:ins w:id="646" w:author="Michael Laemmermann" w:date="2018-05-10T19:30:00Z"/>
        </w:trPr>
        <w:tc>
          <w:tcPr>
            <w:tcW w:w="6796" w:type="dxa"/>
            <w:tcPrChange w:id="647" w:author="Michael Laemmermann" w:date="2018-05-10T20:07:00Z">
              <w:tcPr>
                <w:tcW w:w="3209" w:type="dxa"/>
              </w:tcPr>
            </w:tcPrChange>
          </w:tcPr>
          <w:p w14:paraId="4DDC926A" w14:textId="08D60E34" w:rsidR="00BD426C" w:rsidRPr="00BD426C" w:rsidRDefault="00BD426C">
            <w:pPr>
              <w:pStyle w:val="Listenabsatz"/>
              <w:numPr>
                <w:ilvl w:val="0"/>
                <w:numId w:val="15"/>
              </w:numPr>
              <w:jc w:val="left"/>
              <w:rPr>
                <w:ins w:id="648" w:author="Michael Laemmermann" w:date="2018-05-10T19:30:00Z"/>
                <w:rFonts w:cs="Times New Roman"/>
                <w:rPrChange w:id="649" w:author="Michael Laemmermann" w:date="2018-05-10T19:47:00Z">
                  <w:rPr>
                    <w:ins w:id="650" w:author="Michael Laemmermann" w:date="2018-05-10T19:30:00Z"/>
                  </w:rPr>
                </w:rPrChange>
              </w:rPr>
              <w:pPrChange w:id="651" w:author="Michael Laemmermann" w:date="2018-05-10T19:46:00Z">
                <w:pPr/>
              </w:pPrChange>
            </w:pPr>
            <w:ins w:id="652" w:author="Michael Laemmermann" w:date="2018-05-10T19:33:00Z">
              <w:r w:rsidRPr="00BD426C">
                <w:rPr>
                  <w:rFonts w:cs="Times New Roman"/>
                  <w:rPrChange w:id="653" w:author="Michael Laemmermann" w:date="2018-05-10T19:47:00Z">
                    <w:rPr/>
                  </w:rPrChange>
                </w:rPr>
                <w:t>Einbettung der Kommentare</w:t>
              </w:r>
            </w:ins>
            <w:ins w:id="654" w:author="Michael Laemmermann" w:date="2018-05-10T19:41:00Z">
              <w:r w:rsidRPr="00BD426C">
                <w:rPr>
                  <w:rFonts w:cs="Times New Roman"/>
                  <w:rPrChange w:id="655" w:author="Michael Laemmermann" w:date="2018-05-10T19:47:00Z">
                    <w:rPr/>
                  </w:rPrChange>
                </w:rPr>
                <w:t xml:space="preserve"> und persönlichen Notizen/Markierungen</w:t>
              </w:r>
            </w:ins>
          </w:p>
        </w:tc>
        <w:tc>
          <w:tcPr>
            <w:tcW w:w="1109" w:type="dxa"/>
            <w:tcPrChange w:id="656" w:author="Michael Laemmermann" w:date="2018-05-10T20:07:00Z">
              <w:tcPr>
                <w:tcW w:w="3209" w:type="dxa"/>
              </w:tcPr>
            </w:tcPrChange>
          </w:tcPr>
          <w:p w14:paraId="21E9B93D" w14:textId="40A90226" w:rsidR="00BD426C" w:rsidRPr="00BD426C" w:rsidRDefault="00BD426C">
            <w:pPr>
              <w:jc w:val="left"/>
              <w:rPr>
                <w:ins w:id="657" w:author="Michael Laemmermann" w:date="2018-05-10T19:30:00Z"/>
                <w:rFonts w:cs="Times New Roman"/>
                <w:rPrChange w:id="658" w:author="Michael Laemmermann" w:date="2018-05-10T19:47:00Z">
                  <w:rPr>
                    <w:ins w:id="659" w:author="Michael Laemmermann" w:date="2018-05-10T19:30:00Z"/>
                  </w:rPr>
                </w:rPrChange>
              </w:rPr>
              <w:pPrChange w:id="660" w:author="Michael Laemmermann" w:date="2018-05-10T19:46:00Z">
                <w:pPr/>
              </w:pPrChange>
            </w:pPr>
          </w:p>
        </w:tc>
        <w:tc>
          <w:tcPr>
            <w:tcW w:w="1734" w:type="dxa"/>
            <w:tcPrChange w:id="661" w:author="Michael Laemmermann" w:date="2018-05-10T20:07:00Z">
              <w:tcPr>
                <w:tcW w:w="3210" w:type="dxa"/>
              </w:tcPr>
            </w:tcPrChange>
          </w:tcPr>
          <w:p w14:paraId="1E740CA3" w14:textId="0FF230AC" w:rsidR="00BD426C" w:rsidRPr="00BD426C" w:rsidRDefault="00BD426C">
            <w:pPr>
              <w:jc w:val="left"/>
              <w:rPr>
                <w:ins w:id="662" w:author="Michael Laemmermann" w:date="2018-05-10T19:30:00Z"/>
                <w:rFonts w:cs="Times New Roman"/>
                <w:rPrChange w:id="663" w:author="Michael Laemmermann" w:date="2018-05-10T19:47:00Z">
                  <w:rPr>
                    <w:ins w:id="664" w:author="Michael Laemmermann" w:date="2018-05-10T19:30:00Z"/>
                  </w:rPr>
                </w:rPrChange>
              </w:rPr>
              <w:pPrChange w:id="665" w:author="Michael Laemmermann" w:date="2018-05-10T19:46:00Z">
                <w:pPr/>
              </w:pPrChange>
            </w:pPr>
          </w:p>
        </w:tc>
      </w:tr>
      <w:tr w:rsidR="00BD426C" w14:paraId="41DD5BE8" w14:textId="77777777" w:rsidTr="00A31B50">
        <w:trPr>
          <w:ins w:id="666" w:author="Michael Laemmermann" w:date="2018-05-10T19:30:00Z"/>
        </w:trPr>
        <w:tc>
          <w:tcPr>
            <w:tcW w:w="6796" w:type="dxa"/>
            <w:tcPrChange w:id="667" w:author="Michael Laemmermann" w:date="2018-05-10T20:07:00Z">
              <w:tcPr>
                <w:tcW w:w="3209" w:type="dxa"/>
              </w:tcPr>
            </w:tcPrChange>
          </w:tcPr>
          <w:p w14:paraId="08E3CFDC" w14:textId="37FC14C9" w:rsidR="00BD426C" w:rsidRPr="00BD426C" w:rsidRDefault="00BD426C">
            <w:pPr>
              <w:pStyle w:val="Listenabsatz"/>
              <w:numPr>
                <w:ilvl w:val="1"/>
                <w:numId w:val="15"/>
              </w:numPr>
              <w:jc w:val="left"/>
              <w:rPr>
                <w:ins w:id="668" w:author="Michael Laemmermann" w:date="2018-05-10T19:30:00Z"/>
                <w:rFonts w:cs="Times New Roman"/>
                <w:rPrChange w:id="669" w:author="Michael Laemmermann" w:date="2018-05-10T19:47:00Z">
                  <w:rPr>
                    <w:ins w:id="670" w:author="Michael Laemmermann" w:date="2018-05-10T19:30:00Z"/>
                  </w:rPr>
                </w:rPrChange>
              </w:rPr>
              <w:pPrChange w:id="671" w:author="Michael Laemmermann" w:date="2018-05-10T19:46:00Z">
                <w:pPr/>
              </w:pPrChange>
            </w:pPr>
            <w:ins w:id="672" w:author="Michael Laemmermann" w:date="2018-05-10T19:33:00Z">
              <w:r w:rsidRPr="00BD426C">
                <w:rPr>
                  <w:rFonts w:cs="Times New Roman"/>
                  <w:rPrChange w:id="673" w:author="Michael Laemmermann" w:date="2018-05-10T19:47:00Z">
                    <w:rPr/>
                  </w:rPrChange>
                </w:rPr>
                <w:t>Visualisierung der zeitabhängig annotierten Kommentare</w:t>
              </w:r>
            </w:ins>
            <w:ins w:id="674" w:author="Michael Laemmermann" w:date="2018-05-10T19:41:00Z">
              <w:r w:rsidRPr="00BD426C">
                <w:rPr>
                  <w:rFonts w:cs="Times New Roman"/>
                  <w:rPrChange w:id="675" w:author="Michael Laemmermann" w:date="2018-05-10T19:47:00Z">
                    <w:rPr/>
                  </w:rPrChange>
                </w:rPr>
                <w:t xml:space="preserve"> und persönlichen Notizen/Markierungen</w:t>
              </w:r>
            </w:ins>
          </w:p>
        </w:tc>
        <w:tc>
          <w:tcPr>
            <w:tcW w:w="1109" w:type="dxa"/>
            <w:tcPrChange w:id="676" w:author="Michael Laemmermann" w:date="2018-05-10T20:07:00Z">
              <w:tcPr>
                <w:tcW w:w="3209" w:type="dxa"/>
              </w:tcPr>
            </w:tcPrChange>
          </w:tcPr>
          <w:p w14:paraId="26A9D2C9" w14:textId="3AAB7473" w:rsidR="00BD426C" w:rsidRPr="00BD426C" w:rsidRDefault="001246ED">
            <w:pPr>
              <w:jc w:val="left"/>
              <w:rPr>
                <w:ins w:id="677" w:author="Michael Laemmermann" w:date="2018-05-10T19:30:00Z"/>
                <w:rFonts w:cs="Times New Roman"/>
                <w:rPrChange w:id="678" w:author="Michael Laemmermann" w:date="2018-05-10T19:47:00Z">
                  <w:rPr>
                    <w:ins w:id="679" w:author="Michael Laemmermann" w:date="2018-05-10T19:30:00Z"/>
                  </w:rPr>
                </w:rPrChange>
              </w:rPr>
              <w:pPrChange w:id="680" w:author="Michael Laemmermann" w:date="2018-05-10T19:46:00Z">
                <w:pPr/>
              </w:pPrChange>
            </w:pPr>
            <w:ins w:id="681" w:author="Michael Laemmermann" w:date="2018-05-10T19:54:00Z">
              <w:r w:rsidRPr="00074C03">
                <w:rPr>
                  <w:rFonts w:eastAsia="Times New Roman" w:cs="Times New Roman"/>
                  <w:bCs/>
                  <w:color w:val="000000"/>
                  <w:lang w:eastAsia="de-DE"/>
                </w:rPr>
                <w:t>hoch</w:t>
              </w:r>
            </w:ins>
          </w:p>
        </w:tc>
        <w:tc>
          <w:tcPr>
            <w:tcW w:w="1734" w:type="dxa"/>
            <w:tcPrChange w:id="682" w:author="Michael Laemmermann" w:date="2018-05-10T20:07:00Z">
              <w:tcPr>
                <w:tcW w:w="3210" w:type="dxa"/>
              </w:tcPr>
            </w:tcPrChange>
          </w:tcPr>
          <w:p w14:paraId="5C0834C5" w14:textId="29D5C272" w:rsidR="00BD426C" w:rsidRPr="00BD426C" w:rsidRDefault="00BD426C">
            <w:pPr>
              <w:jc w:val="left"/>
              <w:rPr>
                <w:ins w:id="683" w:author="Michael Laemmermann" w:date="2018-05-10T19:30:00Z"/>
                <w:rFonts w:cs="Times New Roman"/>
                <w:rPrChange w:id="684" w:author="Michael Laemmermann" w:date="2018-05-10T19:47:00Z">
                  <w:rPr>
                    <w:ins w:id="685" w:author="Michael Laemmermann" w:date="2018-05-10T19:30:00Z"/>
                  </w:rPr>
                </w:rPrChange>
              </w:rPr>
              <w:pPrChange w:id="686" w:author="Michael Laemmermann" w:date="2018-05-10T19:46:00Z">
                <w:pPr/>
              </w:pPrChange>
            </w:pPr>
            <w:ins w:id="687" w:author="Michael Laemmermann" w:date="2018-05-10T19:53: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BD426C" w14:paraId="04E5B6E9" w14:textId="77777777" w:rsidTr="00A31B50">
        <w:trPr>
          <w:ins w:id="688" w:author="Michael Laemmermann" w:date="2018-05-10T19:33:00Z"/>
        </w:trPr>
        <w:tc>
          <w:tcPr>
            <w:tcW w:w="6796" w:type="dxa"/>
            <w:tcPrChange w:id="689" w:author="Michael Laemmermann" w:date="2018-05-10T20:07:00Z">
              <w:tcPr>
                <w:tcW w:w="3209" w:type="dxa"/>
              </w:tcPr>
            </w:tcPrChange>
          </w:tcPr>
          <w:p w14:paraId="4939748F" w14:textId="1CB8311B" w:rsidR="00BD426C" w:rsidRPr="00BD426C" w:rsidRDefault="00BD426C">
            <w:pPr>
              <w:pStyle w:val="Listenabsatz"/>
              <w:numPr>
                <w:ilvl w:val="1"/>
                <w:numId w:val="15"/>
              </w:numPr>
              <w:jc w:val="left"/>
              <w:rPr>
                <w:ins w:id="690" w:author="Michael Laemmermann" w:date="2018-05-10T19:33:00Z"/>
                <w:rFonts w:cs="Times New Roman"/>
                <w:rPrChange w:id="691" w:author="Michael Laemmermann" w:date="2018-05-10T19:47:00Z">
                  <w:rPr>
                    <w:ins w:id="692" w:author="Michael Laemmermann" w:date="2018-05-10T19:33:00Z"/>
                  </w:rPr>
                </w:rPrChange>
              </w:rPr>
              <w:pPrChange w:id="693" w:author="Michael Laemmermann" w:date="2018-05-10T19:46:00Z">
                <w:pPr>
                  <w:pStyle w:val="Listenabsatz"/>
                  <w:numPr>
                    <w:ilvl w:val="2"/>
                    <w:numId w:val="9"/>
                  </w:numPr>
                  <w:spacing w:after="160" w:line="259" w:lineRule="auto"/>
                  <w:ind w:left="1224" w:hanging="504"/>
                  <w:jc w:val="left"/>
                </w:pPr>
              </w:pPrChange>
            </w:pPr>
            <w:ins w:id="694" w:author="Michael Laemmermann" w:date="2018-05-10T19:33:00Z">
              <w:r w:rsidRPr="00BD426C">
                <w:rPr>
                  <w:rFonts w:cs="Times New Roman"/>
                  <w:rPrChange w:id="695" w:author="Michael Laemmermann" w:date="2018-05-10T19:47:00Z">
                    <w:rPr/>
                  </w:rPrChange>
                </w:rPr>
                <w:t>Entwicklung von Interaktionsmöglichkeiten</w:t>
              </w:r>
            </w:ins>
          </w:p>
        </w:tc>
        <w:tc>
          <w:tcPr>
            <w:tcW w:w="1109" w:type="dxa"/>
            <w:tcPrChange w:id="696" w:author="Michael Laemmermann" w:date="2018-05-10T20:07:00Z">
              <w:tcPr>
                <w:tcW w:w="3209" w:type="dxa"/>
              </w:tcPr>
            </w:tcPrChange>
          </w:tcPr>
          <w:p w14:paraId="3C3961E6" w14:textId="3CC464B0" w:rsidR="00BD426C" w:rsidRPr="00BD426C" w:rsidRDefault="00BD426C">
            <w:pPr>
              <w:jc w:val="left"/>
              <w:rPr>
                <w:ins w:id="697" w:author="Michael Laemmermann" w:date="2018-05-10T19:33:00Z"/>
                <w:rFonts w:cs="Times New Roman"/>
                <w:rPrChange w:id="698" w:author="Michael Laemmermann" w:date="2018-05-10T19:47:00Z">
                  <w:rPr>
                    <w:ins w:id="699" w:author="Michael Laemmermann" w:date="2018-05-10T19:33:00Z"/>
                  </w:rPr>
                </w:rPrChange>
              </w:rPr>
              <w:pPrChange w:id="700" w:author="Michael Laemmermann" w:date="2018-05-10T19:46:00Z">
                <w:pPr/>
              </w:pPrChange>
            </w:pPr>
          </w:p>
        </w:tc>
        <w:tc>
          <w:tcPr>
            <w:tcW w:w="1734" w:type="dxa"/>
            <w:tcPrChange w:id="701" w:author="Michael Laemmermann" w:date="2018-05-10T20:07:00Z">
              <w:tcPr>
                <w:tcW w:w="3210" w:type="dxa"/>
              </w:tcPr>
            </w:tcPrChange>
          </w:tcPr>
          <w:p w14:paraId="006D8721" w14:textId="3EBCD9CB" w:rsidR="00BD426C" w:rsidRPr="00BD426C" w:rsidRDefault="00BD426C">
            <w:pPr>
              <w:jc w:val="left"/>
              <w:rPr>
                <w:ins w:id="702" w:author="Michael Laemmermann" w:date="2018-05-10T19:33:00Z"/>
                <w:rFonts w:cs="Times New Roman"/>
                <w:rPrChange w:id="703" w:author="Michael Laemmermann" w:date="2018-05-10T19:47:00Z">
                  <w:rPr>
                    <w:ins w:id="704" w:author="Michael Laemmermann" w:date="2018-05-10T19:33:00Z"/>
                  </w:rPr>
                </w:rPrChange>
              </w:rPr>
              <w:pPrChange w:id="705" w:author="Michael Laemmermann" w:date="2018-05-10T19:46:00Z">
                <w:pPr/>
              </w:pPrChange>
            </w:pPr>
          </w:p>
        </w:tc>
      </w:tr>
      <w:tr w:rsidR="00BD426C" w14:paraId="1905B304" w14:textId="77777777" w:rsidTr="00A31B50">
        <w:trPr>
          <w:ins w:id="706" w:author="Michael Laemmermann" w:date="2018-05-10T19:33:00Z"/>
        </w:trPr>
        <w:tc>
          <w:tcPr>
            <w:tcW w:w="6796" w:type="dxa"/>
            <w:tcPrChange w:id="707" w:author="Michael Laemmermann" w:date="2018-05-10T20:07:00Z">
              <w:tcPr>
                <w:tcW w:w="3209" w:type="dxa"/>
              </w:tcPr>
            </w:tcPrChange>
          </w:tcPr>
          <w:p w14:paraId="52988A4D" w14:textId="1D8FFBEE" w:rsidR="00BD426C" w:rsidRPr="00BD426C" w:rsidRDefault="00BD426C">
            <w:pPr>
              <w:pStyle w:val="Listenabsatz"/>
              <w:numPr>
                <w:ilvl w:val="2"/>
                <w:numId w:val="15"/>
              </w:numPr>
              <w:jc w:val="left"/>
              <w:rPr>
                <w:ins w:id="708" w:author="Michael Laemmermann" w:date="2018-05-10T19:33:00Z"/>
                <w:rFonts w:cs="Times New Roman"/>
                <w:rPrChange w:id="709" w:author="Michael Laemmermann" w:date="2018-05-10T19:47:00Z">
                  <w:rPr>
                    <w:ins w:id="710" w:author="Michael Laemmermann" w:date="2018-05-10T19:33:00Z"/>
                  </w:rPr>
                </w:rPrChange>
              </w:rPr>
              <w:pPrChange w:id="711" w:author="Michael Laemmermann" w:date="2018-05-10T19:46:00Z">
                <w:pPr>
                  <w:pStyle w:val="Listenabsatz"/>
                  <w:numPr>
                    <w:ilvl w:val="2"/>
                    <w:numId w:val="9"/>
                  </w:numPr>
                  <w:spacing w:after="160" w:line="259" w:lineRule="auto"/>
                  <w:ind w:left="1224" w:hanging="504"/>
                  <w:jc w:val="left"/>
                </w:pPr>
              </w:pPrChange>
            </w:pPr>
            <w:ins w:id="712" w:author="Michael Laemmermann" w:date="2018-05-10T19:33:00Z">
              <w:r w:rsidRPr="00BD426C">
                <w:rPr>
                  <w:rFonts w:cs="Times New Roman"/>
                  <w:rPrChange w:id="713" w:author="Michael Laemmermann" w:date="2018-05-10T19:47:00Z">
                    <w:rPr/>
                  </w:rPrChange>
                </w:rPr>
                <w:t>Weiterleitung zu vorhandenem Kommentar</w:t>
              </w:r>
            </w:ins>
            <w:ins w:id="714" w:author="Michael Laemmermann" w:date="2018-05-10T19:41:00Z">
              <w:r w:rsidRPr="00BD426C">
                <w:rPr>
                  <w:rFonts w:cs="Times New Roman"/>
                  <w:rPrChange w:id="715" w:author="Michael Laemmermann" w:date="2018-05-10T19:47:00Z">
                    <w:rPr/>
                  </w:rPrChange>
                </w:rPr>
                <w:t>en und persönlichen Notizen/Markierungen</w:t>
              </w:r>
            </w:ins>
            <w:ins w:id="716" w:author="Michael Laemmermann" w:date="2018-05-10T19:43:00Z">
              <w:r w:rsidRPr="00BD426C">
                <w:rPr>
                  <w:rFonts w:cs="Times New Roman"/>
                  <w:rPrChange w:id="717" w:author="Michael Laemmermann" w:date="2018-05-10T19:47:00Z">
                    <w:rPr/>
                  </w:rPrChange>
                </w:rPr>
                <w:t xml:space="preserve"> in der Kommentarsektion </w:t>
              </w:r>
            </w:ins>
          </w:p>
        </w:tc>
        <w:tc>
          <w:tcPr>
            <w:tcW w:w="1109" w:type="dxa"/>
            <w:tcPrChange w:id="718" w:author="Michael Laemmermann" w:date="2018-05-10T20:07:00Z">
              <w:tcPr>
                <w:tcW w:w="3209" w:type="dxa"/>
              </w:tcPr>
            </w:tcPrChange>
          </w:tcPr>
          <w:p w14:paraId="40FE8331" w14:textId="7E8B039C" w:rsidR="00BD426C" w:rsidRPr="00BD426C" w:rsidRDefault="00D15E23">
            <w:pPr>
              <w:jc w:val="left"/>
              <w:rPr>
                <w:ins w:id="719" w:author="Michael Laemmermann" w:date="2018-05-10T19:33:00Z"/>
                <w:rFonts w:cs="Times New Roman"/>
                <w:rPrChange w:id="720" w:author="Michael Laemmermann" w:date="2018-05-10T19:47:00Z">
                  <w:rPr>
                    <w:ins w:id="721" w:author="Michael Laemmermann" w:date="2018-05-10T19:33:00Z"/>
                  </w:rPr>
                </w:rPrChange>
              </w:rPr>
              <w:pPrChange w:id="722" w:author="Michael Laemmermann" w:date="2018-05-10T19:46:00Z">
                <w:pPr/>
              </w:pPrChange>
            </w:pPr>
            <w:ins w:id="723" w:author="Michael Laemmermann" w:date="2018-05-11T00:01:00Z">
              <w:r>
                <w:rPr>
                  <w:rFonts w:cs="Times New Roman"/>
                </w:rPr>
                <w:t>niedrig</w:t>
              </w:r>
            </w:ins>
          </w:p>
        </w:tc>
        <w:tc>
          <w:tcPr>
            <w:tcW w:w="1734" w:type="dxa"/>
            <w:tcPrChange w:id="724" w:author="Michael Laemmermann" w:date="2018-05-10T20:07:00Z">
              <w:tcPr>
                <w:tcW w:w="3210" w:type="dxa"/>
              </w:tcPr>
            </w:tcPrChange>
          </w:tcPr>
          <w:p w14:paraId="7EFBB2C2" w14:textId="11664817" w:rsidR="00BD426C" w:rsidRPr="00BD426C" w:rsidRDefault="00BD426C">
            <w:pPr>
              <w:jc w:val="left"/>
              <w:rPr>
                <w:ins w:id="725" w:author="Michael Laemmermann" w:date="2018-05-10T19:33:00Z"/>
                <w:rFonts w:cs="Times New Roman"/>
                <w:rPrChange w:id="726" w:author="Michael Laemmermann" w:date="2018-05-10T19:47:00Z">
                  <w:rPr>
                    <w:ins w:id="727" w:author="Michael Laemmermann" w:date="2018-05-10T19:33:00Z"/>
                  </w:rPr>
                </w:rPrChange>
              </w:rPr>
              <w:pPrChange w:id="728" w:author="Michael Laemmermann" w:date="2018-05-10T19:46:00Z">
                <w:pPr/>
              </w:pPrChange>
            </w:pPr>
            <w:ins w:id="729" w:author="Michael Laemmermann" w:date="2018-05-10T19:53: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D15E23" w14:paraId="16051B44" w14:textId="77777777" w:rsidTr="00A31B50">
        <w:trPr>
          <w:ins w:id="730" w:author="Michael Laemmermann" w:date="2018-05-10T19:33:00Z"/>
        </w:trPr>
        <w:tc>
          <w:tcPr>
            <w:tcW w:w="6796" w:type="dxa"/>
            <w:tcPrChange w:id="731" w:author="Michael Laemmermann" w:date="2018-05-10T20:07:00Z">
              <w:tcPr>
                <w:tcW w:w="3209" w:type="dxa"/>
              </w:tcPr>
            </w:tcPrChange>
          </w:tcPr>
          <w:p w14:paraId="50CC0527" w14:textId="7F46FD58" w:rsidR="00D15E23" w:rsidRPr="00BD426C" w:rsidRDefault="00D15E23">
            <w:pPr>
              <w:pStyle w:val="Listenabsatz"/>
              <w:numPr>
                <w:ilvl w:val="2"/>
                <w:numId w:val="15"/>
              </w:numPr>
              <w:jc w:val="left"/>
              <w:rPr>
                <w:ins w:id="732" w:author="Michael Laemmermann" w:date="2018-05-10T19:33:00Z"/>
                <w:rFonts w:cs="Times New Roman"/>
                <w:rPrChange w:id="733" w:author="Michael Laemmermann" w:date="2018-05-10T19:47:00Z">
                  <w:rPr>
                    <w:ins w:id="734" w:author="Michael Laemmermann" w:date="2018-05-10T19:33:00Z"/>
                  </w:rPr>
                </w:rPrChange>
              </w:rPr>
              <w:pPrChange w:id="735" w:author="Michael Laemmermann" w:date="2018-05-10T19:46:00Z">
                <w:pPr>
                  <w:pStyle w:val="Listenabsatz"/>
                  <w:numPr>
                    <w:ilvl w:val="2"/>
                    <w:numId w:val="9"/>
                  </w:numPr>
                  <w:spacing w:after="160" w:line="259" w:lineRule="auto"/>
                  <w:ind w:left="1224" w:hanging="504"/>
                  <w:jc w:val="left"/>
                </w:pPr>
              </w:pPrChange>
            </w:pPr>
            <w:ins w:id="736" w:author="Michael Laemmermann" w:date="2018-05-10T19:33:00Z">
              <w:r w:rsidRPr="00BD426C">
                <w:rPr>
                  <w:rFonts w:cs="Times New Roman"/>
                  <w:rPrChange w:id="737" w:author="Michael Laemmermann" w:date="2018-05-10T19:47:00Z">
                    <w:rPr/>
                  </w:rPrChange>
                </w:rPr>
                <w:t>Erstellung zeitabhängig</w:t>
              </w:r>
            </w:ins>
            <w:ins w:id="738" w:author="Michael Laemmermann" w:date="2018-05-10T19:42:00Z">
              <w:r w:rsidRPr="00BD426C">
                <w:rPr>
                  <w:rFonts w:cs="Times New Roman"/>
                  <w:rPrChange w:id="739" w:author="Michael Laemmermann" w:date="2018-05-10T19:47:00Z">
                    <w:rPr/>
                  </w:rPrChange>
                </w:rPr>
                <w:t>er</w:t>
              </w:r>
            </w:ins>
            <w:ins w:id="740" w:author="Michael Laemmermann" w:date="2018-05-10T19:33:00Z">
              <w:r w:rsidRPr="00BD426C">
                <w:rPr>
                  <w:rFonts w:cs="Times New Roman"/>
                  <w:rPrChange w:id="741" w:author="Michael Laemmermann" w:date="2018-05-10T19:47:00Z">
                    <w:rPr/>
                  </w:rPrChange>
                </w:rPr>
                <w:t xml:space="preserve"> annotierte</w:t>
              </w:r>
            </w:ins>
            <w:ins w:id="742" w:author="Michael Laemmermann" w:date="2018-05-10T19:42:00Z">
              <w:r w:rsidRPr="00BD426C">
                <w:rPr>
                  <w:rFonts w:cs="Times New Roman"/>
                  <w:rPrChange w:id="743" w:author="Michael Laemmermann" w:date="2018-05-10T19:47:00Z">
                    <w:rPr/>
                  </w:rPrChange>
                </w:rPr>
                <w:t>r</w:t>
              </w:r>
            </w:ins>
            <w:ins w:id="744" w:author="Michael Laemmermann" w:date="2018-05-10T19:33:00Z">
              <w:r w:rsidRPr="00BD426C">
                <w:rPr>
                  <w:rFonts w:cs="Times New Roman"/>
                  <w:rPrChange w:id="745" w:author="Michael Laemmermann" w:date="2018-05-10T19:47:00Z">
                    <w:rPr/>
                  </w:rPrChange>
                </w:rPr>
                <w:t xml:space="preserve"> Kommentar</w:t>
              </w:r>
            </w:ins>
            <w:ins w:id="746" w:author="Michael Laemmermann" w:date="2018-05-10T19:42:00Z">
              <w:r w:rsidRPr="00BD426C">
                <w:rPr>
                  <w:rFonts w:cs="Times New Roman"/>
                  <w:rPrChange w:id="747" w:author="Michael Laemmermann" w:date="2018-05-10T19:47:00Z">
                    <w:rPr/>
                  </w:rPrChange>
                </w:rPr>
                <w:t>e</w:t>
              </w:r>
            </w:ins>
            <w:ins w:id="748" w:author="Michael Laemmermann" w:date="2018-05-10T19:41:00Z">
              <w:r w:rsidRPr="00BD426C">
                <w:rPr>
                  <w:rFonts w:cs="Times New Roman"/>
                  <w:rPrChange w:id="749" w:author="Michael Laemmermann" w:date="2018-05-10T19:47:00Z">
                    <w:rPr/>
                  </w:rPrChange>
                </w:rPr>
                <w:t xml:space="preserve"> und persönlicher Notizen/Markierungen</w:t>
              </w:r>
            </w:ins>
          </w:p>
        </w:tc>
        <w:tc>
          <w:tcPr>
            <w:tcW w:w="1109" w:type="dxa"/>
            <w:tcPrChange w:id="750" w:author="Michael Laemmermann" w:date="2018-05-10T20:07:00Z">
              <w:tcPr>
                <w:tcW w:w="3209" w:type="dxa"/>
              </w:tcPr>
            </w:tcPrChange>
          </w:tcPr>
          <w:p w14:paraId="3DEE8E19" w14:textId="49AF85F6" w:rsidR="00D15E23" w:rsidRPr="00BD426C" w:rsidRDefault="00D15E23">
            <w:pPr>
              <w:jc w:val="left"/>
              <w:rPr>
                <w:ins w:id="751" w:author="Michael Laemmermann" w:date="2018-05-10T19:33:00Z"/>
                <w:rFonts w:cs="Times New Roman"/>
                <w:rPrChange w:id="752" w:author="Michael Laemmermann" w:date="2018-05-10T19:47:00Z">
                  <w:rPr>
                    <w:ins w:id="753" w:author="Michael Laemmermann" w:date="2018-05-10T19:33:00Z"/>
                  </w:rPr>
                </w:rPrChange>
              </w:rPr>
              <w:pPrChange w:id="754" w:author="Michael Laemmermann" w:date="2018-05-10T19:46:00Z">
                <w:pPr/>
              </w:pPrChange>
            </w:pPr>
            <w:ins w:id="755" w:author="Michael Laemmermann" w:date="2018-05-10T19:55:00Z">
              <w:r w:rsidRPr="00074C03">
                <w:rPr>
                  <w:rFonts w:eastAsia="Times New Roman" w:cs="Times New Roman"/>
                  <w:bCs/>
                  <w:color w:val="000000"/>
                  <w:lang w:eastAsia="de-DE"/>
                </w:rPr>
                <w:t>hoch</w:t>
              </w:r>
            </w:ins>
          </w:p>
        </w:tc>
        <w:tc>
          <w:tcPr>
            <w:tcW w:w="1734" w:type="dxa"/>
            <w:tcPrChange w:id="756" w:author="Michael Laemmermann" w:date="2018-05-10T20:07:00Z">
              <w:tcPr>
                <w:tcW w:w="3210" w:type="dxa"/>
              </w:tcPr>
            </w:tcPrChange>
          </w:tcPr>
          <w:p w14:paraId="03CE2243" w14:textId="1EF99024" w:rsidR="00D15E23" w:rsidRPr="00BD426C" w:rsidRDefault="00D15E23">
            <w:pPr>
              <w:jc w:val="left"/>
              <w:rPr>
                <w:ins w:id="757" w:author="Michael Laemmermann" w:date="2018-05-10T19:33:00Z"/>
                <w:rFonts w:cs="Times New Roman"/>
                <w:rPrChange w:id="758" w:author="Michael Laemmermann" w:date="2018-05-10T19:47:00Z">
                  <w:rPr>
                    <w:ins w:id="759" w:author="Michael Laemmermann" w:date="2018-05-10T19:33:00Z"/>
                  </w:rPr>
                </w:rPrChange>
              </w:rPr>
              <w:pPrChange w:id="760" w:author="Michael Laemmermann" w:date="2018-05-10T19:46:00Z">
                <w:pPr/>
              </w:pPrChange>
            </w:pPr>
            <w:ins w:id="761" w:author="Michael Laemmermann" w:date="2018-05-11T00:02: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D15E23" w14:paraId="35E38227" w14:textId="77777777" w:rsidTr="00A31B50">
        <w:trPr>
          <w:ins w:id="762" w:author="Michael Laemmermann" w:date="2018-05-10T19:33:00Z"/>
        </w:trPr>
        <w:tc>
          <w:tcPr>
            <w:tcW w:w="6796" w:type="dxa"/>
            <w:tcPrChange w:id="763" w:author="Michael Laemmermann" w:date="2018-05-10T20:07:00Z">
              <w:tcPr>
                <w:tcW w:w="3209" w:type="dxa"/>
              </w:tcPr>
            </w:tcPrChange>
          </w:tcPr>
          <w:p w14:paraId="0F2714D8" w14:textId="730409A1" w:rsidR="00D15E23" w:rsidRPr="00BD426C" w:rsidRDefault="00D15E23">
            <w:pPr>
              <w:pStyle w:val="Listenabsatz"/>
              <w:numPr>
                <w:ilvl w:val="0"/>
                <w:numId w:val="15"/>
              </w:numPr>
              <w:jc w:val="left"/>
              <w:rPr>
                <w:ins w:id="764" w:author="Michael Laemmermann" w:date="2018-05-10T19:33:00Z"/>
                <w:rFonts w:cs="Times New Roman"/>
                <w:rPrChange w:id="765" w:author="Michael Laemmermann" w:date="2018-05-10T19:47:00Z">
                  <w:rPr>
                    <w:ins w:id="766" w:author="Michael Laemmermann" w:date="2018-05-10T19:33:00Z"/>
                  </w:rPr>
                </w:rPrChange>
              </w:rPr>
              <w:pPrChange w:id="767" w:author="Michael Laemmermann" w:date="2018-05-10T19:46:00Z">
                <w:pPr>
                  <w:pStyle w:val="Listenabsatz"/>
                  <w:numPr>
                    <w:ilvl w:val="3"/>
                    <w:numId w:val="14"/>
                  </w:numPr>
                  <w:spacing w:after="160" w:line="259" w:lineRule="auto"/>
                  <w:ind w:left="1728" w:hanging="648"/>
                  <w:jc w:val="left"/>
                </w:pPr>
              </w:pPrChange>
            </w:pPr>
            <w:ins w:id="768" w:author="Michael Laemmermann" w:date="2018-05-10T19:34:00Z">
              <w:r w:rsidRPr="00BD426C">
                <w:rPr>
                  <w:rFonts w:cs="Times New Roman"/>
                  <w:rPrChange w:id="769" w:author="Michael Laemmermann" w:date="2018-05-10T19:47:00Z">
                    <w:rPr/>
                  </w:rPrChange>
                </w:rPr>
                <w:t>Funktion zum Fortsetzen von unterbrochenen Wiedergaben nach erneuter Anmeldung im Moodle</w:t>
              </w:r>
            </w:ins>
          </w:p>
        </w:tc>
        <w:tc>
          <w:tcPr>
            <w:tcW w:w="1109" w:type="dxa"/>
            <w:tcPrChange w:id="770" w:author="Michael Laemmermann" w:date="2018-05-10T20:07:00Z">
              <w:tcPr>
                <w:tcW w:w="3209" w:type="dxa"/>
              </w:tcPr>
            </w:tcPrChange>
          </w:tcPr>
          <w:p w14:paraId="69575C9C" w14:textId="4196C741" w:rsidR="00D15E23" w:rsidRPr="00BD426C" w:rsidRDefault="00D15E23">
            <w:pPr>
              <w:jc w:val="left"/>
              <w:rPr>
                <w:ins w:id="771" w:author="Michael Laemmermann" w:date="2018-05-10T19:33:00Z"/>
                <w:rFonts w:cs="Times New Roman"/>
                <w:rPrChange w:id="772" w:author="Michael Laemmermann" w:date="2018-05-10T19:47:00Z">
                  <w:rPr>
                    <w:ins w:id="773" w:author="Michael Laemmermann" w:date="2018-05-10T19:33:00Z"/>
                  </w:rPr>
                </w:rPrChange>
              </w:rPr>
              <w:pPrChange w:id="774" w:author="Michael Laemmermann" w:date="2018-05-10T19:46:00Z">
                <w:pPr/>
              </w:pPrChange>
            </w:pPr>
            <w:ins w:id="775" w:author="Michael Laemmermann" w:date="2018-05-10T19:55:00Z">
              <w:r>
                <w:rPr>
                  <w:rFonts w:cs="Times New Roman"/>
                </w:rPr>
                <w:t>niedrig</w:t>
              </w:r>
            </w:ins>
          </w:p>
        </w:tc>
        <w:tc>
          <w:tcPr>
            <w:tcW w:w="1734" w:type="dxa"/>
            <w:tcPrChange w:id="776" w:author="Michael Laemmermann" w:date="2018-05-10T20:07:00Z">
              <w:tcPr>
                <w:tcW w:w="3210" w:type="dxa"/>
              </w:tcPr>
            </w:tcPrChange>
          </w:tcPr>
          <w:p w14:paraId="5788CB13" w14:textId="706EFC02" w:rsidR="00D15E23" w:rsidRPr="00BD426C" w:rsidRDefault="00D15E23">
            <w:pPr>
              <w:keepNext/>
              <w:jc w:val="left"/>
              <w:rPr>
                <w:ins w:id="777" w:author="Michael Laemmermann" w:date="2018-05-10T19:33:00Z"/>
                <w:rFonts w:cs="Times New Roman"/>
                <w:rPrChange w:id="778" w:author="Michael Laemmermann" w:date="2018-05-10T19:47:00Z">
                  <w:rPr>
                    <w:ins w:id="779" w:author="Michael Laemmermann" w:date="2018-05-10T19:33:00Z"/>
                  </w:rPr>
                </w:rPrChange>
              </w:rPr>
              <w:pPrChange w:id="780" w:author="Michael Laemmermann" w:date="2018-05-10T19:46:00Z">
                <w:pPr/>
              </w:pPrChange>
            </w:pPr>
            <w:ins w:id="781" w:author="Michael Laemmermann" w:date="2018-05-10T19:54: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bl>
    <w:p w14:paraId="766620D8" w14:textId="77777777" w:rsidR="002E57FB" w:rsidRDefault="002E57FB">
      <w:pPr>
        <w:pStyle w:val="Beschriftung"/>
        <w:tabs>
          <w:tab w:val="left" w:pos="1830"/>
        </w:tabs>
        <w:rPr>
          <w:ins w:id="782" w:author="Michael Laemmermann" w:date="2018-05-10T23:37:00Z"/>
        </w:rPr>
        <w:pPrChange w:id="783" w:author="Michael Laemmermann" w:date="2018-05-10T23:37:00Z">
          <w:pPr/>
        </w:pPrChange>
      </w:pPr>
    </w:p>
    <w:p w14:paraId="31B043BD" w14:textId="75B9DD27" w:rsidR="002E57FB" w:rsidRDefault="002E57FB">
      <w:pPr>
        <w:pStyle w:val="Beschriftung"/>
        <w:tabs>
          <w:tab w:val="left" w:pos="1830"/>
        </w:tabs>
        <w:rPr>
          <w:ins w:id="784" w:author="Michael Laemmermann" w:date="2018-05-10T23:37:00Z"/>
        </w:rPr>
        <w:pPrChange w:id="785" w:author="Michael Laemmermann" w:date="2018-05-10T23:37:00Z">
          <w:pPr/>
        </w:pPrChange>
      </w:pPr>
      <w:ins w:id="786" w:author="Michael Laemmermann" w:date="2018-05-10T23:37:00Z">
        <w:r>
          <w:t xml:space="preserve">Tabelle </w:t>
        </w:r>
        <w:r>
          <w:fldChar w:fldCharType="begin"/>
        </w:r>
        <w:r>
          <w:instrText xml:space="preserve"> SEQ Tabelle \* ARABIC </w:instrText>
        </w:r>
      </w:ins>
      <w:r>
        <w:fldChar w:fldCharType="separate"/>
      </w:r>
      <w:ins w:id="787" w:author="Michael Laemmermann" w:date="2018-05-10T23:37:00Z">
        <w:r>
          <w:rPr>
            <w:noProof/>
          </w:rPr>
          <w:t>4</w:t>
        </w:r>
        <w:r>
          <w:fldChar w:fldCharType="end"/>
        </w:r>
        <w:r>
          <w:t xml:space="preserve"> </w:t>
        </w:r>
        <w:r w:rsidRPr="00193B1A">
          <w:t>- Anforderungen an die Kommentarsektion</w:t>
        </w:r>
      </w:ins>
    </w:p>
    <w:tbl>
      <w:tblPr>
        <w:tblStyle w:val="Tabellenraster"/>
        <w:tblW w:w="9639" w:type="dxa"/>
        <w:tblInd w:w="-5" w:type="dxa"/>
        <w:tblLook w:val="04A0" w:firstRow="1" w:lastRow="0" w:firstColumn="1" w:lastColumn="0" w:noHBand="0" w:noVBand="1"/>
        <w:tblPrChange w:id="788" w:author="Michael Laemmermann" w:date="2018-05-10T20:07:00Z">
          <w:tblPr>
            <w:tblStyle w:val="Tabellenraster"/>
            <w:tblW w:w="0" w:type="auto"/>
            <w:tblInd w:w="360" w:type="dxa"/>
            <w:tblLook w:val="04A0" w:firstRow="1" w:lastRow="0" w:firstColumn="1" w:lastColumn="0" w:noHBand="0" w:noVBand="1"/>
          </w:tblPr>
        </w:tblPrChange>
      </w:tblPr>
      <w:tblGrid>
        <w:gridCol w:w="6796"/>
        <w:gridCol w:w="1109"/>
        <w:gridCol w:w="1734"/>
        <w:tblGridChange w:id="789">
          <w:tblGrid>
            <w:gridCol w:w="3089"/>
            <w:gridCol w:w="3089"/>
            <w:gridCol w:w="1130"/>
            <w:gridCol w:w="977"/>
            <w:gridCol w:w="983"/>
          </w:tblGrid>
        </w:tblGridChange>
      </w:tblGrid>
      <w:tr w:rsidR="00157EAC" w14:paraId="5BD3FBA4" w14:textId="77777777" w:rsidTr="00A31B50">
        <w:trPr>
          <w:ins w:id="790" w:author="Michael Laemmermann" w:date="2018-05-10T19:38:00Z"/>
        </w:trPr>
        <w:tc>
          <w:tcPr>
            <w:tcW w:w="6796" w:type="dxa"/>
            <w:tcPrChange w:id="791" w:author="Michael Laemmermann" w:date="2018-05-10T20:07:00Z">
              <w:tcPr>
                <w:tcW w:w="3089" w:type="dxa"/>
              </w:tcPr>
            </w:tcPrChange>
          </w:tcPr>
          <w:p w14:paraId="69FF62A6" w14:textId="452D109E" w:rsidR="00157EAC" w:rsidRPr="00BD426C" w:rsidRDefault="00157EAC">
            <w:pPr>
              <w:jc w:val="left"/>
              <w:rPr>
                <w:ins w:id="792" w:author="Michael Laemmermann" w:date="2018-05-10T19:38:00Z"/>
                <w:rFonts w:cs="Times New Roman"/>
                <w:rPrChange w:id="793" w:author="Michael Laemmermann" w:date="2018-05-10T19:47:00Z">
                  <w:rPr>
                    <w:ins w:id="794" w:author="Michael Laemmermann" w:date="2018-05-10T19:38:00Z"/>
                  </w:rPr>
                </w:rPrChange>
              </w:rPr>
              <w:pPrChange w:id="795" w:author="Michael Laemmermann" w:date="2018-05-10T19:46:00Z">
                <w:pPr/>
              </w:pPrChange>
            </w:pPr>
            <w:ins w:id="796" w:author="Michael Laemmermann" w:date="2018-05-10T19:38:00Z">
              <w:r w:rsidRPr="00BD426C">
                <w:rPr>
                  <w:rFonts w:eastAsia="Times New Roman" w:cs="Times New Roman"/>
                  <w:b/>
                  <w:bCs/>
                  <w:color w:val="000000"/>
                  <w:lang w:eastAsia="de-DE"/>
                  <w:rPrChange w:id="797" w:author="Michael Laemmermann" w:date="2018-05-10T19:47:00Z">
                    <w:rPr>
                      <w:rFonts w:ascii="Calibri" w:eastAsia="Times New Roman" w:hAnsi="Calibri" w:cs="Calibri"/>
                      <w:b/>
                      <w:bCs/>
                      <w:color w:val="000000"/>
                      <w:sz w:val="22"/>
                      <w:szCs w:val="22"/>
                      <w:lang w:eastAsia="de-DE"/>
                    </w:rPr>
                  </w:rPrChange>
                </w:rPr>
                <w:t>Anforderung</w:t>
              </w:r>
            </w:ins>
          </w:p>
        </w:tc>
        <w:tc>
          <w:tcPr>
            <w:tcW w:w="1109" w:type="dxa"/>
            <w:tcPrChange w:id="798" w:author="Michael Laemmermann" w:date="2018-05-10T20:07:00Z">
              <w:tcPr>
                <w:tcW w:w="3089" w:type="dxa"/>
              </w:tcPr>
            </w:tcPrChange>
          </w:tcPr>
          <w:p w14:paraId="05786DB3" w14:textId="6CE35F54" w:rsidR="00157EAC" w:rsidRPr="00BD426C" w:rsidRDefault="00157EAC">
            <w:pPr>
              <w:jc w:val="left"/>
              <w:rPr>
                <w:ins w:id="799" w:author="Michael Laemmermann" w:date="2018-05-10T19:38:00Z"/>
                <w:rFonts w:cs="Times New Roman"/>
                <w:rPrChange w:id="800" w:author="Michael Laemmermann" w:date="2018-05-10T19:47:00Z">
                  <w:rPr>
                    <w:ins w:id="801" w:author="Michael Laemmermann" w:date="2018-05-10T19:38:00Z"/>
                  </w:rPr>
                </w:rPrChange>
              </w:rPr>
              <w:pPrChange w:id="802" w:author="Michael Laemmermann" w:date="2018-05-10T19:46:00Z">
                <w:pPr/>
              </w:pPrChange>
            </w:pPr>
            <w:ins w:id="803" w:author="Michael Laemmermann" w:date="2018-05-10T19:38:00Z">
              <w:r w:rsidRPr="00BD426C">
                <w:rPr>
                  <w:rFonts w:eastAsia="Times New Roman" w:cs="Times New Roman"/>
                  <w:b/>
                  <w:bCs/>
                  <w:color w:val="000000"/>
                  <w:lang w:eastAsia="de-DE"/>
                  <w:rPrChange w:id="804" w:author="Michael Laemmermann" w:date="2018-05-10T19:47:00Z">
                    <w:rPr>
                      <w:rFonts w:ascii="Calibri" w:eastAsia="Times New Roman" w:hAnsi="Calibri" w:cs="Calibri"/>
                      <w:b/>
                      <w:bCs/>
                      <w:color w:val="000000"/>
                      <w:sz w:val="22"/>
                      <w:szCs w:val="22"/>
                      <w:lang w:eastAsia="de-DE"/>
                    </w:rPr>
                  </w:rPrChange>
                </w:rPr>
                <w:t>Priorität</w:t>
              </w:r>
            </w:ins>
          </w:p>
        </w:tc>
        <w:tc>
          <w:tcPr>
            <w:tcW w:w="1734" w:type="dxa"/>
            <w:tcPrChange w:id="805" w:author="Michael Laemmermann" w:date="2018-05-10T20:07:00Z">
              <w:tcPr>
                <w:tcW w:w="3090" w:type="dxa"/>
                <w:gridSpan w:val="3"/>
              </w:tcPr>
            </w:tcPrChange>
          </w:tcPr>
          <w:p w14:paraId="78151503" w14:textId="69CD02DD" w:rsidR="00157EAC" w:rsidRPr="00BD426C" w:rsidRDefault="00157EAC">
            <w:pPr>
              <w:jc w:val="left"/>
              <w:rPr>
                <w:ins w:id="806" w:author="Michael Laemmermann" w:date="2018-05-10T19:38:00Z"/>
                <w:rFonts w:cs="Times New Roman"/>
                <w:rPrChange w:id="807" w:author="Michael Laemmermann" w:date="2018-05-10T19:47:00Z">
                  <w:rPr>
                    <w:ins w:id="808" w:author="Michael Laemmermann" w:date="2018-05-10T19:38:00Z"/>
                  </w:rPr>
                </w:rPrChange>
              </w:rPr>
              <w:pPrChange w:id="809" w:author="Michael Laemmermann" w:date="2018-05-10T19:46:00Z">
                <w:pPr/>
              </w:pPrChange>
            </w:pPr>
            <w:ins w:id="810" w:author="Michael Laemmermann" w:date="2018-05-10T19:38:00Z">
              <w:r w:rsidRPr="00BD426C">
                <w:rPr>
                  <w:rFonts w:eastAsia="Times New Roman" w:cs="Times New Roman"/>
                  <w:b/>
                  <w:bCs/>
                  <w:color w:val="000000"/>
                  <w:lang w:eastAsia="de-DE"/>
                  <w:rPrChange w:id="811" w:author="Michael Laemmermann" w:date="2018-05-10T19:47:00Z">
                    <w:rPr>
                      <w:rFonts w:ascii="Calibri" w:eastAsia="Times New Roman" w:hAnsi="Calibri" w:cs="Calibri"/>
                      <w:b/>
                      <w:bCs/>
                      <w:color w:val="000000"/>
                      <w:sz w:val="22"/>
                      <w:szCs w:val="22"/>
                      <w:lang w:eastAsia="de-DE"/>
                    </w:rPr>
                  </w:rPrChange>
                </w:rPr>
                <w:t>Betrifft</w:t>
              </w:r>
            </w:ins>
          </w:p>
        </w:tc>
      </w:tr>
      <w:tr w:rsidR="001246ED" w14:paraId="256CA4AD" w14:textId="77777777" w:rsidTr="00A31B50">
        <w:trPr>
          <w:ins w:id="812" w:author="Michael Laemmermann" w:date="2018-05-10T19:38:00Z"/>
        </w:trPr>
        <w:tc>
          <w:tcPr>
            <w:tcW w:w="6796" w:type="dxa"/>
            <w:tcPrChange w:id="813" w:author="Michael Laemmermann" w:date="2018-05-10T20:07:00Z">
              <w:tcPr>
                <w:tcW w:w="3089" w:type="dxa"/>
              </w:tcPr>
            </w:tcPrChange>
          </w:tcPr>
          <w:p w14:paraId="6E699D9D" w14:textId="3258AD51" w:rsidR="001246ED" w:rsidRPr="00BD426C" w:rsidRDefault="00D15E23">
            <w:pPr>
              <w:pStyle w:val="Listenabsatz"/>
              <w:numPr>
                <w:ilvl w:val="0"/>
                <w:numId w:val="16"/>
              </w:numPr>
              <w:jc w:val="left"/>
              <w:rPr>
                <w:ins w:id="814" w:author="Michael Laemmermann" w:date="2018-05-10T19:38:00Z"/>
                <w:rFonts w:cs="Times New Roman"/>
                <w:rPrChange w:id="815" w:author="Michael Laemmermann" w:date="2018-05-10T19:47:00Z">
                  <w:rPr>
                    <w:ins w:id="816" w:author="Michael Laemmermann" w:date="2018-05-10T19:38:00Z"/>
                  </w:rPr>
                </w:rPrChange>
              </w:rPr>
              <w:pPrChange w:id="817" w:author="Michael Laemmermann" w:date="2018-05-10T19:46:00Z">
                <w:pPr/>
              </w:pPrChange>
            </w:pPr>
            <w:ins w:id="818" w:author="Michael Laemmermann" w:date="2018-05-11T00:03:00Z">
              <w:r w:rsidRPr="00074C03">
                <w:rPr>
                  <w:rFonts w:cs="Times New Roman"/>
                </w:rPr>
                <w:t>Chronologische Darstellung der Kommentare</w:t>
              </w:r>
            </w:ins>
          </w:p>
        </w:tc>
        <w:tc>
          <w:tcPr>
            <w:tcW w:w="1109" w:type="dxa"/>
            <w:tcPrChange w:id="819" w:author="Michael Laemmermann" w:date="2018-05-10T20:07:00Z">
              <w:tcPr>
                <w:tcW w:w="3089" w:type="dxa"/>
              </w:tcPr>
            </w:tcPrChange>
          </w:tcPr>
          <w:p w14:paraId="64D08479" w14:textId="5F77A6AF" w:rsidR="001246ED" w:rsidRPr="00BD426C" w:rsidRDefault="001246ED">
            <w:pPr>
              <w:jc w:val="left"/>
              <w:rPr>
                <w:ins w:id="820" w:author="Michael Laemmermann" w:date="2018-05-10T19:38:00Z"/>
                <w:rFonts w:cs="Times New Roman"/>
                <w:rPrChange w:id="821" w:author="Michael Laemmermann" w:date="2018-05-10T19:47:00Z">
                  <w:rPr>
                    <w:ins w:id="822" w:author="Michael Laemmermann" w:date="2018-05-10T19:38:00Z"/>
                  </w:rPr>
                </w:rPrChange>
              </w:rPr>
              <w:pPrChange w:id="823" w:author="Michael Laemmermann" w:date="2018-05-10T19:46:00Z">
                <w:pPr/>
              </w:pPrChange>
            </w:pPr>
            <w:ins w:id="824" w:author="Michael Laemmermann" w:date="2018-05-10T19:56:00Z">
              <w:r w:rsidRPr="00074C03">
                <w:rPr>
                  <w:rFonts w:eastAsia="Times New Roman" w:cs="Times New Roman"/>
                  <w:bCs/>
                  <w:color w:val="000000"/>
                  <w:lang w:eastAsia="de-DE"/>
                </w:rPr>
                <w:t>hoch</w:t>
              </w:r>
            </w:ins>
          </w:p>
        </w:tc>
        <w:tc>
          <w:tcPr>
            <w:tcW w:w="1734" w:type="dxa"/>
            <w:tcPrChange w:id="825" w:author="Michael Laemmermann" w:date="2018-05-10T20:07:00Z">
              <w:tcPr>
                <w:tcW w:w="3090" w:type="dxa"/>
                <w:gridSpan w:val="3"/>
              </w:tcPr>
            </w:tcPrChange>
          </w:tcPr>
          <w:p w14:paraId="2E76FA4A" w14:textId="674E2F8F" w:rsidR="001246ED" w:rsidRPr="00BD426C" w:rsidRDefault="001246ED">
            <w:pPr>
              <w:jc w:val="left"/>
              <w:rPr>
                <w:ins w:id="826" w:author="Michael Laemmermann" w:date="2018-05-10T19:38:00Z"/>
                <w:rFonts w:cs="Times New Roman"/>
                <w:rPrChange w:id="827" w:author="Michael Laemmermann" w:date="2018-05-10T19:47:00Z">
                  <w:rPr>
                    <w:ins w:id="828" w:author="Michael Laemmermann" w:date="2018-05-10T19:38:00Z"/>
                  </w:rPr>
                </w:rPrChange>
              </w:rPr>
              <w:pPrChange w:id="829" w:author="Michael Laemmermann" w:date="2018-05-10T19:46:00Z">
                <w:pPr/>
              </w:pPrChange>
            </w:pPr>
            <w:ins w:id="830" w:author="Michael Laemmermann" w:date="2018-05-10T19:56: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1246ED" w14:paraId="1A265BC5" w14:textId="77777777" w:rsidTr="00A31B50">
        <w:trPr>
          <w:ins w:id="831" w:author="Michael Laemmermann" w:date="2018-05-10T19:38:00Z"/>
        </w:trPr>
        <w:tc>
          <w:tcPr>
            <w:tcW w:w="6796" w:type="dxa"/>
            <w:tcPrChange w:id="832" w:author="Michael Laemmermann" w:date="2018-05-10T20:07:00Z">
              <w:tcPr>
                <w:tcW w:w="3089" w:type="dxa"/>
              </w:tcPr>
            </w:tcPrChange>
          </w:tcPr>
          <w:p w14:paraId="53F658BD" w14:textId="718C0A1F" w:rsidR="001246ED" w:rsidRPr="00BD426C" w:rsidRDefault="001246ED">
            <w:pPr>
              <w:pStyle w:val="Listenabsatz"/>
              <w:numPr>
                <w:ilvl w:val="0"/>
                <w:numId w:val="16"/>
              </w:numPr>
              <w:jc w:val="left"/>
              <w:rPr>
                <w:ins w:id="833" w:author="Michael Laemmermann" w:date="2018-05-10T19:38:00Z"/>
                <w:rFonts w:cs="Times New Roman"/>
                <w:rPrChange w:id="834" w:author="Michael Laemmermann" w:date="2018-05-10T19:47:00Z">
                  <w:rPr>
                    <w:ins w:id="835" w:author="Michael Laemmermann" w:date="2018-05-10T19:38:00Z"/>
                  </w:rPr>
                </w:rPrChange>
              </w:rPr>
              <w:pPrChange w:id="836" w:author="Michael Laemmermann" w:date="2018-05-11T00:02:00Z">
                <w:pPr/>
              </w:pPrChange>
            </w:pPr>
            <w:ins w:id="837" w:author="Michael Laemmermann" w:date="2018-05-10T19:39:00Z">
              <w:r w:rsidRPr="00BD426C">
                <w:rPr>
                  <w:rFonts w:cs="Times New Roman"/>
                  <w:rPrChange w:id="838" w:author="Michael Laemmermann" w:date="2018-05-10T19:47:00Z">
                    <w:rPr/>
                  </w:rPrChange>
                </w:rPr>
                <w:t>Möglichkeit direkt auf Kommentare zu antworten</w:t>
              </w:r>
            </w:ins>
          </w:p>
        </w:tc>
        <w:tc>
          <w:tcPr>
            <w:tcW w:w="1109" w:type="dxa"/>
            <w:tcPrChange w:id="839" w:author="Michael Laemmermann" w:date="2018-05-10T20:07:00Z">
              <w:tcPr>
                <w:tcW w:w="3089" w:type="dxa"/>
              </w:tcPr>
            </w:tcPrChange>
          </w:tcPr>
          <w:p w14:paraId="2CB726F9" w14:textId="27C441BC" w:rsidR="001246ED" w:rsidRPr="00BD426C" w:rsidRDefault="001246ED">
            <w:pPr>
              <w:jc w:val="left"/>
              <w:rPr>
                <w:ins w:id="840" w:author="Michael Laemmermann" w:date="2018-05-10T19:38:00Z"/>
                <w:rFonts w:cs="Times New Roman"/>
                <w:rPrChange w:id="841" w:author="Michael Laemmermann" w:date="2018-05-10T19:47:00Z">
                  <w:rPr>
                    <w:ins w:id="842" w:author="Michael Laemmermann" w:date="2018-05-10T19:38:00Z"/>
                  </w:rPr>
                </w:rPrChange>
              </w:rPr>
              <w:pPrChange w:id="843" w:author="Michael Laemmermann" w:date="2018-05-10T19:46:00Z">
                <w:pPr/>
              </w:pPrChange>
            </w:pPr>
            <w:ins w:id="844" w:author="Michael Laemmermann" w:date="2018-05-10T19:56:00Z">
              <w:r>
                <w:rPr>
                  <w:rFonts w:cs="Times New Roman"/>
                </w:rPr>
                <w:t>mittel</w:t>
              </w:r>
            </w:ins>
          </w:p>
        </w:tc>
        <w:tc>
          <w:tcPr>
            <w:tcW w:w="1734" w:type="dxa"/>
            <w:tcPrChange w:id="845" w:author="Michael Laemmermann" w:date="2018-05-10T20:07:00Z">
              <w:tcPr>
                <w:tcW w:w="3090" w:type="dxa"/>
                <w:gridSpan w:val="3"/>
              </w:tcPr>
            </w:tcPrChange>
          </w:tcPr>
          <w:p w14:paraId="095EEFE8" w14:textId="7DF480C4" w:rsidR="001246ED" w:rsidRPr="00BD426C" w:rsidRDefault="001246ED">
            <w:pPr>
              <w:jc w:val="left"/>
              <w:rPr>
                <w:ins w:id="846" w:author="Michael Laemmermann" w:date="2018-05-10T19:38:00Z"/>
                <w:rFonts w:cs="Times New Roman"/>
                <w:rPrChange w:id="847" w:author="Michael Laemmermann" w:date="2018-05-10T19:47:00Z">
                  <w:rPr>
                    <w:ins w:id="848" w:author="Michael Laemmermann" w:date="2018-05-10T19:38:00Z"/>
                  </w:rPr>
                </w:rPrChange>
              </w:rPr>
              <w:pPrChange w:id="849" w:author="Michael Laemmermann" w:date="2018-05-10T19:46:00Z">
                <w:pPr/>
              </w:pPrChange>
            </w:pPr>
            <w:ins w:id="850" w:author="Michael Laemmermann" w:date="2018-05-10T19:56: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r w:rsidR="001246ED" w14:paraId="0E5E463C" w14:textId="77777777" w:rsidTr="00A31B50">
        <w:trPr>
          <w:ins w:id="851" w:author="Michael Laemmermann" w:date="2018-05-10T19:44:00Z"/>
        </w:trPr>
        <w:tc>
          <w:tcPr>
            <w:tcW w:w="6796" w:type="dxa"/>
            <w:tcPrChange w:id="852" w:author="Michael Laemmermann" w:date="2018-05-10T20:07:00Z">
              <w:tcPr>
                <w:tcW w:w="7432" w:type="dxa"/>
                <w:gridSpan w:val="3"/>
              </w:tcPr>
            </w:tcPrChange>
          </w:tcPr>
          <w:p w14:paraId="7D745218" w14:textId="0E074AAD" w:rsidR="001246ED" w:rsidRPr="00BD426C" w:rsidRDefault="001246ED">
            <w:pPr>
              <w:pStyle w:val="Listenabsatz"/>
              <w:numPr>
                <w:ilvl w:val="0"/>
                <w:numId w:val="16"/>
              </w:numPr>
              <w:jc w:val="left"/>
              <w:rPr>
                <w:ins w:id="853" w:author="Michael Laemmermann" w:date="2018-05-10T19:44:00Z"/>
                <w:rFonts w:cs="Times New Roman"/>
                <w:rPrChange w:id="854" w:author="Michael Laemmermann" w:date="2018-05-10T19:47:00Z">
                  <w:rPr>
                    <w:ins w:id="855" w:author="Michael Laemmermann" w:date="2018-05-10T19:44:00Z"/>
                  </w:rPr>
                </w:rPrChange>
              </w:rPr>
              <w:pPrChange w:id="856" w:author="Michael Laemmermann" w:date="2018-05-11T00:02:00Z">
                <w:pPr>
                  <w:pStyle w:val="Listenabsatz"/>
                  <w:numPr>
                    <w:numId w:val="16"/>
                  </w:numPr>
                  <w:ind w:left="360" w:hanging="360"/>
                </w:pPr>
              </w:pPrChange>
            </w:pPr>
            <w:ins w:id="857" w:author="Michael Laemmermann" w:date="2018-05-10T19:44:00Z">
              <w:r w:rsidRPr="00BD426C">
                <w:rPr>
                  <w:rFonts w:cs="Times New Roman"/>
                  <w:rPrChange w:id="858" w:author="Michael Laemmermann" w:date="2018-05-10T19:47:00Z">
                    <w:rPr/>
                  </w:rPrChange>
                </w:rPr>
                <w:t xml:space="preserve">Möglichkeit </w:t>
              </w:r>
            </w:ins>
            <w:ins w:id="859" w:author="Michael Laemmermann" w:date="2018-05-10T19:45:00Z">
              <w:r w:rsidRPr="00BD426C">
                <w:rPr>
                  <w:rFonts w:cs="Times New Roman"/>
                  <w:rPrChange w:id="860" w:author="Michael Laemmermann" w:date="2018-05-10T19:47:00Z">
                    <w:rPr/>
                  </w:rPrChange>
                </w:rPr>
                <w:t xml:space="preserve">persönliche Notizen/Markierungen </w:t>
              </w:r>
            </w:ins>
            <w:ins w:id="861" w:author="Michael Laemmermann" w:date="2018-05-10T19:44:00Z">
              <w:r w:rsidRPr="00BD426C">
                <w:rPr>
                  <w:rFonts w:cs="Times New Roman"/>
                  <w:rPrChange w:id="862" w:author="Michael Laemmermann" w:date="2018-05-10T19:47:00Z">
                    <w:rPr/>
                  </w:rPrChange>
                </w:rPr>
                <w:t>zu bearbeiten/löschen</w:t>
              </w:r>
            </w:ins>
          </w:p>
        </w:tc>
        <w:tc>
          <w:tcPr>
            <w:tcW w:w="1109" w:type="dxa"/>
            <w:tcPrChange w:id="863" w:author="Michael Laemmermann" w:date="2018-05-10T20:07:00Z">
              <w:tcPr>
                <w:tcW w:w="850" w:type="dxa"/>
              </w:tcPr>
            </w:tcPrChange>
          </w:tcPr>
          <w:p w14:paraId="727E4B8A" w14:textId="2F1AA1CA" w:rsidR="001246ED" w:rsidRPr="00BD426C" w:rsidRDefault="001246ED">
            <w:pPr>
              <w:jc w:val="left"/>
              <w:rPr>
                <w:ins w:id="864" w:author="Michael Laemmermann" w:date="2018-05-10T19:44:00Z"/>
                <w:rFonts w:cs="Times New Roman"/>
                <w:rPrChange w:id="865" w:author="Michael Laemmermann" w:date="2018-05-10T19:47:00Z">
                  <w:rPr>
                    <w:ins w:id="866" w:author="Michael Laemmermann" w:date="2018-05-10T19:44:00Z"/>
                  </w:rPr>
                </w:rPrChange>
              </w:rPr>
              <w:pPrChange w:id="867" w:author="Michael Laemmermann" w:date="2018-05-10T19:46:00Z">
                <w:pPr/>
              </w:pPrChange>
            </w:pPr>
            <w:ins w:id="868" w:author="Michael Laemmermann" w:date="2018-05-10T19:56:00Z">
              <w:r>
                <w:rPr>
                  <w:rFonts w:cs="Times New Roman"/>
                </w:rPr>
                <w:t>mittel</w:t>
              </w:r>
            </w:ins>
          </w:p>
        </w:tc>
        <w:tc>
          <w:tcPr>
            <w:tcW w:w="1734" w:type="dxa"/>
            <w:tcPrChange w:id="869" w:author="Michael Laemmermann" w:date="2018-05-10T20:07:00Z">
              <w:tcPr>
                <w:tcW w:w="986" w:type="dxa"/>
              </w:tcPr>
            </w:tcPrChange>
          </w:tcPr>
          <w:p w14:paraId="7224F1D4" w14:textId="2CE51594" w:rsidR="001246ED" w:rsidRPr="00BD426C" w:rsidRDefault="001246ED">
            <w:pPr>
              <w:jc w:val="left"/>
              <w:rPr>
                <w:ins w:id="870" w:author="Michael Laemmermann" w:date="2018-05-10T19:44:00Z"/>
                <w:rFonts w:cs="Times New Roman"/>
                <w:rPrChange w:id="871" w:author="Michael Laemmermann" w:date="2018-05-10T19:47:00Z">
                  <w:rPr>
                    <w:ins w:id="872" w:author="Michael Laemmermann" w:date="2018-05-10T19:44:00Z"/>
                  </w:rPr>
                </w:rPrChange>
              </w:rPr>
              <w:pPrChange w:id="873" w:author="Michael Laemmermann" w:date="2018-05-10T19:46:00Z">
                <w:pPr/>
              </w:pPrChange>
            </w:pPr>
            <w:ins w:id="874" w:author="Michael Laemmermann" w:date="2018-05-10T19:57:00Z">
              <w:r>
                <w:rPr>
                  <w:rFonts w:cs="Times New Roman"/>
                </w:rPr>
                <w:t>Studierende</w:t>
              </w:r>
            </w:ins>
          </w:p>
        </w:tc>
      </w:tr>
      <w:tr w:rsidR="001246ED" w14:paraId="2B8A5DEB" w14:textId="77777777" w:rsidTr="00A31B50">
        <w:trPr>
          <w:ins w:id="875" w:author="Michael Laemmermann" w:date="2018-05-10T19:38:00Z"/>
        </w:trPr>
        <w:tc>
          <w:tcPr>
            <w:tcW w:w="6796" w:type="dxa"/>
            <w:tcPrChange w:id="876" w:author="Michael Laemmermann" w:date="2018-05-10T20:07:00Z">
              <w:tcPr>
                <w:tcW w:w="3089" w:type="dxa"/>
              </w:tcPr>
            </w:tcPrChange>
          </w:tcPr>
          <w:p w14:paraId="4C9B48CA" w14:textId="13DF9F39" w:rsidR="001246ED" w:rsidRPr="00BD426C" w:rsidRDefault="001246ED">
            <w:pPr>
              <w:pStyle w:val="Listenabsatz"/>
              <w:numPr>
                <w:ilvl w:val="0"/>
                <w:numId w:val="16"/>
              </w:numPr>
              <w:jc w:val="left"/>
              <w:rPr>
                <w:ins w:id="877" w:author="Michael Laemmermann" w:date="2018-05-10T19:38:00Z"/>
                <w:rFonts w:cs="Times New Roman"/>
                <w:rPrChange w:id="878" w:author="Michael Laemmermann" w:date="2018-05-10T19:47:00Z">
                  <w:rPr>
                    <w:ins w:id="879" w:author="Michael Laemmermann" w:date="2018-05-10T19:38:00Z"/>
                  </w:rPr>
                </w:rPrChange>
              </w:rPr>
              <w:pPrChange w:id="880" w:author="Michael Laemmermann" w:date="2018-05-10T19:46:00Z">
                <w:pPr/>
              </w:pPrChange>
            </w:pPr>
            <w:ins w:id="881" w:author="Michael Laemmermann" w:date="2018-05-10T19:39:00Z">
              <w:r w:rsidRPr="00BD426C">
                <w:rPr>
                  <w:rFonts w:cs="Times New Roman"/>
                  <w:rPrChange w:id="882" w:author="Michael Laemmermann" w:date="2018-05-10T19:47:00Z">
                    <w:rPr/>
                  </w:rPrChange>
                </w:rPr>
                <w:t>Suchfunktion in den Kommentaren</w:t>
              </w:r>
            </w:ins>
            <w:ins w:id="883" w:author="Michael Laemmermann" w:date="2018-05-10T19:57:00Z">
              <w:r w:rsidRPr="00074C03">
                <w:rPr>
                  <w:rFonts w:cs="Times New Roman"/>
                </w:rPr>
                <w:t xml:space="preserve"> und persönlichen Notizen</w:t>
              </w:r>
            </w:ins>
          </w:p>
        </w:tc>
        <w:tc>
          <w:tcPr>
            <w:tcW w:w="1109" w:type="dxa"/>
            <w:tcPrChange w:id="884" w:author="Michael Laemmermann" w:date="2018-05-10T20:07:00Z">
              <w:tcPr>
                <w:tcW w:w="3089" w:type="dxa"/>
              </w:tcPr>
            </w:tcPrChange>
          </w:tcPr>
          <w:p w14:paraId="7C445E5F" w14:textId="67B5C3C0" w:rsidR="001246ED" w:rsidRPr="00BD426C" w:rsidRDefault="001246ED">
            <w:pPr>
              <w:jc w:val="left"/>
              <w:rPr>
                <w:ins w:id="885" w:author="Michael Laemmermann" w:date="2018-05-10T19:38:00Z"/>
                <w:rFonts w:cs="Times New Roman"/>
                <w:rPrChange w:id="886" w:author="Michael Laemmermann" w:date="2018-05-10T19:47:00Z">
                  <w:rPr>
                    <w:ins w:id="887" w:author="Michael Laemmermann" w:date="2018-05-10T19:38:00Z"/>
                  </w:rPr>
                </w:rPrChange>
              </w:rPr>
              <w:pPrChange w:id="888" w:author="Michael Laemmermann" w:date="2018-05-10T19:46:00Z">
                <w:pPr/>
              </w:pPrChange>
            </w:pPr>
            <w:ins w:id="889" w:author="Michael Laemmermann" w:date="2018-05-10T19:56:00Z">
              <w:r>
                <w:rPr>
                  <w:rFonts w:cs="Times New Roman"/>
                </w:rPr>
                <w:t>niedrig</w:t>
              </w:r>
            </w:ins>
          </w:p>
        </w:tc>
        <w:tc>
          <w:tcPr>
            <w:tcW w:w="1734" w:type="dxa"/>
            <w:tcPrChange w:id="890" w:author="Michael Laemmermann" w:date="2018-05-10T20:07:00Z">
              <w:tcPr>
                <w:tcW w:w="3090" w:type="dxa"/>
                <w:gridSpan w:val="3"/>
              </w:tcPr>
            </w:tcPrChange>
          </w:tcPr>
          <w:p w14:paraId="65E55F6A" w14:textId="537A1C71" w:rsidR="001246ED" w:rsidRPr="00BD426C" w:rsidRDefault="001246ED">
            <w:pPr>
              <w:jc w:val="left"/>
              <w:rPr>
                <w:ins w:id="891" w:author="Michael Laemmermann" w:date="2018-05-10T19:38:00Z"/>
                <w:rFonts w:cs="Times New Roman"/>
                <w:rPrChange w:id="892" w:author="Michael Laemmermann" w:date="2018-05-10T19:47:00Z">
                  <w:rPr>
                    <w:ins w:id="893" w:author="Michael Laemmermann" w:date="2018-05-10T19:38:00Z"/>
                  </w:rPr>
                </w:rPrChange>
              </w:rPr>
              <w:pPrChange w:id="894" w:author="Michael Laemmermann" w:date="2018-05-10T19:46:00Z">
                <w:pPr/>
              </w:pPrChange>
            </w:pPr>
            <w:ins w:id="895" w:author="Michael Laemmermann" w:date="2018-05-10T19:57:00Z">
              <w:r w:rsidRPr="00074C03">
                <w:rPr>
                  <w:rFonts w:eastAsia="Times New Roman" w:cs="Times New Roman"/>
                  <w:bCs/>
                  <w:color w:val="000000"/>
                  <w:lang w:eastAsia="de-DE"/>
                </w:rPr>
                <w:t>Lehrende</w:t>
              </w:r>
              <w:r>
                <w:rPr>
                  <w:rFonts w:eastAsia="Times New Roman" w:cs="Times New Roman"/>
                  <w:bCs/>
                  <w:color w:val="000000"/>
                  <w:lang w:eastAsia="de-DE"/>
                </w:rPr>
                <w:t xml:space="preserve"> und Studierende</w:t>
              </w:r>
            </w:ins>
          </w:p>
        </w:tc>
      </w:tr>
    </w:tbl>
    <w:p w14:paraId="510FF519" w14:textId="77777777" w:rsidR="00390F46" w:rsidRDefault="00390F46">
      <w:pPr>
        <w:rPr>
          <w:ins w:id="896" w:author="Michael Laemmermann" w:date="2018-05-11T00:03:00Z"/>
        </w:rPr>
        <w:pPrChange w:id="897" w:author="Michael Laemmermann" w:date="2018-05-10T20:07:00Z">
          <w:pPr>
            <w:ind w:left="360"/>
          </w:pPr>
        </w:pPrChange>
      </w:pPr>
    </w:p>
    <w:p w14:paraId="3A201355" w14:textId="35FD4A16" w:rsidR="00DB12FC" w:rsidRDefault="001F2E2F">
      <w:pPr>
        <w:pPrChange w:id="898" w:author="Michael Laemmermann" w:date="2018-05-10T20:07:00Z">
          <w:pPr>
            <w:ind w:left="360"/>
          </w:pPr>
        </w:pPrChange>
      </w:pPr>
      <w:r>
        <w:t xml:space="preserve">Das Konzept bildet die Basis für die Implementierung. Wie im vorherigen Kapitel beschrieben gibt es bereits Plugins, welche die jeweiligen gewünschten Funktionen im Einzelnen abdecken. Vor der Implementierung soll erörtert werden, ob es sinnvoll ist, eines der Plugins um die Funktionalitäten der anderen Plugins zu erweitern, oder ein </w:t>
      </w:r>
      <w:commentRangeStart w:id="899"/>
      <w:r>
        <w:t>neues Plugin</w:t>
      </w:r>
      <w:commentRangeEnd w:id="899"/>
      <w:r>
        <w:commentReference w:id="899"/>
      </w:r>
      <w:r>
        <w:t xml:space="preserve"> basierend auf den Features der anderen Plugins </w:t>
      </w:r>
      <w:ins w:id="900" w:author="Michael Laemmermann" w:date="2018-02-04T14:27:00Z">
        <w:r>
          <w:t xml:space="preserve">und Frameworks </w:t>
        </w:r>
      </w:ins>
      <w:r>
        <w:t xml:space="preserve">zu entwickeln. Nach dieser Entscheidung soll das Plugin entsprechend </w:t>
      </w:r>
      <w:ins w:id="901" w:author="Michael Laemmermann" w:date="2018-05-10T20:25:00Z">
        <w:r w:rsidR="004F543A">
          <w:t xml:space="preserve">in einem iterativen Vorgehen </w:t>
        </w:r>
      </w:ins>
      <w:r>
        <w:t xml:space="preserve">implementiert werden. </w:t>
      </w:r>
      <w:ins w:id="902" w:author="Michael Laemmermann" w:date="2018-05-10T20:31:00Z">
        <w:r w:rsidR="006D60E3" w:rsidRPr="006D60E3">
          <w:t xml:space="preserve">Nach jeder Iteration soll die Erfüllung der Anforderungen </w:t>
        </w:r>
      </w:ins>
      <w:ins w:id="903" w:author="Michael Laemmermann" w:date="2018-05-10T23:03:00Z">
        <w:r w:rsidR="00885218">
          <w:t xml:space="preserve">anhand der Nutzungsszenarien </w:t>
        </w:r>
      </w:ins>
      <w:ins w:id="904" w:author="Michael Laemmermann" w:date="2018-05-10T20:31:00Z">
        <w:r w:rsidR="006D60E3" w:rsidRPr="006D60E3">
          <w:t>durch manuelle Tests</w:t>
        </w:r>
        <w:r w:rsidR="006D60E3">
          <w:t xml:space="preserve"> am Prototypen</w:t>
        </w:r>
        <w:r w:rsidR="006D60E3" w:rsidRPr="006D60E3">
          <w:t xml:space="preserve"> überprüft werden. Testvorgehen und -resultate werden dokumentiert.</w:t>
        </w:r>
        <w:r w:rsidR="006D60E3">
          <w:t xml:space="preserve"> </w:t>
        </w:r>
      </w:ins>
      <w:r>
        <w:t xml:space="preserve">Anhand </w:t>
      </w:r>
      <w:del w:id="905" w:author="Michael Laemmermann" w:date="2018-02-04T14:18:00Z">
        <w:r>
          <w:delText xml:space="preserve">eines </w:delText>
        </w:r>
      </w:del>
      <w:ins w:id="906" w:author="Michael Laemmermann" w:date="2018-02-04T14:18:00Z">
        <w:r>
          <w:t xml:space="preserve">des </w:t>
        </w:r>
      </w:ins>
      <w:r>
        <w:t xml:space="preserve">lauffähigen Prototyps </w:t>
      </w:r>
      <w:del w:id="907" w:author="Michael Laemmermann" w:date="2018-04-07T13:31:00Z">
        <w:r w:rsidDel="009C1173">
          <w:delText xml:space="preserve">soll </w:delText>
        </w:r>
      </w:del>
      <w:ins w:id="908" w:author="Michael Laemmermann" w:date="2018-04-07T13:31:00Z">
        <w:r w:rsidR="009C1173">
          <w:t xml:space="preserve">kann </w:t>
        </w:r>
      </w:ins>
      <w:del w:id="909" w:author="Michael Laemmermann" w:date="2018-02-04T14:18:00Z">
        <w:r>
          <w:lastRenderedPageBreak/>
          <w:delText xml:space="preserve">dann </w:delText>
        </w:r>
      </w:del>
      <w:ins w:id="910" w:author="Michael Laemmermann" w:date="2018-02-04T14:18:00Z">
        <w:r>
          <w:t xml:space="preserve">dann in einer anschließenden Arbeit </w:t>
        </w:r>
      </w:ins>
      <w:del w:id="911" w:author="Michael Laemmermann" w:date="2018-02-04T14:19:00Z">
        <w:r>
          <w:delText xml:space="preserve">geprüft </w:delText>
        </w:r>
      </w:del>
      <w:commentRangeStart w:id="912"/>
      <w:ins w:id="913" w:author="Michael Laemmermann" w:date="2018-02-04T14:19:00Z">
        <w:r>
          <w:t xml:space="preserve">evaluiert </w:t>
        </w:r>
      </w:ins>
      <w:r>
        <w:t>werden</w:t>
      </w:r>
      <w:commentRangeEnd w:id="912"/>
      <w:r>
        <w:commentReference w:id="912"/>
      </w:r>
      <w:r>
        <w:t xml:space="preserve">, </w:t>
      </w:r>
      <w:ins w:id="914" w:author="Michael Laemmermann" w:date="2018-02-04T14:19:00Z">
        <w:r>
          <w:t xml:space="preserve">inwiefern </w:t>
        </w:r>
      </w:ins>
      <w:del w:id="915" w:author="Michael Laemmermann" w:date="2018-02-04T14:19:00Z">
        <w:r>
          <w:delText xml:space="preserve">ob </w:delText>
        </w:r>
      </w:del>
      <w:r>
        <w:t>die gewünschte Problemlösung</w:t>
      </w:r>
      <w:ins w:id="916" w:author="Michael Laemmermann" w:date="2018-04-07T13:40:00Z">
        <w:r w:rsidR="009C1173">
          <w:t xml:space="preserve"> </w:t>
        </w:r>
      </w:ins>
      <w:del w:id="917" w:author="Michael Laemmermann" w:date="2018-05-10T20:31:00Z">
        <w:r w:rsidDel="006D60E3">
          <w:delText xml:space="preserve"> </w:delText>
        </w:r>
      </w:del>
      <w:r>
        <w:t>erarbeitet wurde</w:t>
      </w:r>
      <w:ins w:id="918" w:author="Michael Laemmermann" w:date="2018-02-04T14:19:00Z">
        <w:r>
          <w:t xml:space="preserve"> oder wie das Plugin verbessert werden kann</w:t>
        </w:r>
      </w:ins>
      <w:r>
        <w:t>.</w:t>
      </w:r>
    </w:p>
    <w:p w14:paraId="7B9267D6" w14:textId="3014DDF2" w:rsidR="00DB12FC" w:rsidDel="00A31B50" w:rsidRDefault="001F2E2F">
      <w:pPr>
        <w:rPr>
          <w:del w:id="919" w:author="Michael Laemmermann" w:date="2018-05-10T20:08:00Z"/>
        </w:rPr>
        <w:pPrChange w:id="920" w:author="Michael Laemmermann" w:date="2018-05-10T20:07:00Z">
          <w:pPr>
            <w:ind w:left="360"/>
          </w:pPr>
        </w:pPrChange>
      </w:pPr>
      <w:r>
        <w:t>Am Ende der Arbeit wird ein Ausblick mit eventuell offenen Fragen gegeben. Zum Beispiel kann die Fragestellung thematisiert werden, wie Hyperaudio-Dokumente mitsamt zugehöriger Kommentare weitergegeben we</w:t>
      </w:r>
      <w:commentRangeStart w:id="921"/>
      <w:r>
        <w:t>rden können.</w:t>
      </w:r>
      <w:commentRangeEnd w:id="921"/>
      <w:r>
        <w:commentReference w:id="921"/>
      </w:r>
    </w:p>
    <w:p w14:paraId="3AA67348" w14:textId="7B2EAF38" w:rsidR="00DB12FC" w:rsidDel="00BD426C" w:rsidRDefault="00DB12FC">
      <w:pPr>
        <w:ind w:left="360"/>
        <w:rPr>
          <w:del w:id="922" w:author="Michael Laemmermann" w:date="2018-05-10T19:49:00Z"/>
        </w:rPr>
      </w:pPr>
    </w:p>
    <w:p w14:paraId="5F4E9F88" w14:textId="215A8B73" w:rsidR="00BD426C" w:rsidRDefault="00BD426C">
      <w:pPr>
        <w:jc w:val="left"/>
        <w:rPr>
          <w:ins w:id="923" w:author="Michael Laemmermann" w:date="2018-05-11T00:03:00Z"/>
        </w:rPr>
      </w:pPr>
    </w:p>
    <w:p w14:paraId="29A47825" w14:textId="25A1F437" w:rsidR="00390F46" w:rsidRDefault="00390F46">
      <w:pPr>
        <w:jc w:val="left"/>
        <w:rPr>
          <w:ins w:id="924" w:author="Michael Laemmermann" w:date="2018-05-11T00:03:00Z"/>
        </w:rPr>
      </w:pPr>
    </w:p>
    <w:p w14:paraId="5122B47A" w14:textId="3B7285A3" w:rsidR="00390F46" w:rsidRDefault="00390F46">
      <w:pPr>
        <w:jc w:val="left"/>
        <w:rPr>
          <w:ins w:id="925" w:author="Michael Laemmermann" w:date="2018-05-11T00:03:00Z"/>
        </w:rPr>
      </w:pPr>
    </w:p>
    <w:p w14:paraId="337D8579" w14:textId="77777777" w:rsidR="00390F46" w:rsidRDefault="00390F46">
      <w:pPr>
        <w:jc w:val="left"/>
        <w:rPr>
          <w:ins w:id="926" w:author="Michael Laemmermann" w:date="2018-05-10T19:49:00Z"/>
        </w:rPr>
      </w:pPr>
    </w:p>
    <w:p w14:paraId="1EA1526C" w14:textId="4904FC44" w:rsidR="00DB12FC" w:rsidRDefault="001F2E2F">
      <w:pPr>
        <w:pPrChange w:id="927" w:author="Michael Laemmermann" w:date="2018-05-10T20:07:00Z">
          <w:pPr>
            <w:ind w:left="360"/>
          </w:pPr>
        </w:pPrChange>
      </w:pPr>
      <w:r>
        <w:t>Vorläufige Gliederung</w:t>
      </w:r>
    </w:p>
    <w:p w14:paraId="71B6439F" w14:textId="77777777" w:rsidR="00615381" w:rsidRDefault="00615381">
      <w:pPr>
        <w:pStyle w:val="Listenabsatz"/>
        <w:numPr>
          <w:ilvl w:val="0"/>
          <w:numId w:val="17"/>
        </w:numPr>
        <w:rPr>
          <w:ins w:id="928" w:author="Michael Laemmermann" w:date="2018-05-10T20:41:00Z"/>
        </w:rPr>
        <w:pPrChange w:id="929" w:author="Michael Laemmermann" w:date="2018-05-10T20:40:00Z">
          <w:pPr>
            <w:pStyle w:val="Listenabsatz"/>
            <w:numPr>
              <w:numId w:val="4"/>
            </w:numPr>
            <w:ind w:hanging="360"/>
          </w:pPr>
        </w:pPrChange>
      </w:pPr>
      <w:ins w:id="930" w:author="Michael Laemmermann" w:date="2018-05-10T20:41:00Z">
        <w:r>
          <w:t>Einführung</w:t>
        </w:r>
      </w:ins>
    </w:p>
    <w:p w14:paraId="51AD47DC" w14:textId="77777777" w:rsidR="00615381" w:rsidRDefault="00615381">
      <w:pPr>
        <w:pStyle w:val="Listenabsatz"/>
        <w:numPr>
          <w:ilvl w:val="1"/>
          <w:numId w:val="17"/>
        </w:numPr>
        <w:rPr>
          <w:ins w:id="931" w:author="Michael Laemmermann" w:date="2018-05-10T20:40:00Z"/>
        </w:rPr>
        <w:pPrChange w:id="932" w:author="Michael Laemmermann" w:date="2018-05-10T20:41:00Z">
          <w:pPr>
            <w:pStyle w:val="Listenabsatz"/>
            <w:numPr>
              <w:numId w:val="4"/>
            </w:numPr>
            <w:ind w:hanging="360"/>
          </w:pPr>
        </w:pPrChange>
      </w:pPr>
      <w:ins w:id="933" w:author="Michael Laemmermann" w:date="2018-05-10T20:40:00Z">
        <w:r>
          <w:t>Motivation</w:t>
        </w:r>
      </w:ins>
    </w:p>
    <w:p w14:paraId="734DFFA9" w14:textId="77777777" w:rsidR="00615381" w:rsidRDefault="00615381">
      <w:pPr>
        <w:pStyle w:val="Listenabsatz"/>
        <w:numPr>
          <w:ilvl w:val="1"/>
          <w:numId w:val="17"/>
        </w:numPr>
        <w:rPr>
          <w:ins w:id="934" w:author="Michael Laemmermann" w:date="2018-05-10T20:40:00Z"/>
        </w:rPr>
        <w:pPrChange w:id="935" w:author="Michael Laemmermann" w:date="2018-05-10T20:41:00Z">
          <w:pPr>
            <w:pStyle w:val="Listenabsatz"/>
            <w:numPr>
              <w:numId w:val="4"/>
            </w:numPr>
            <w:ind w:hanging="360"/>
          </w:pPr>
        </w:pPrChange>
      </w:pPr>
      <w:ins w:id="936" w:author="Michael Laemmermann" w:date="2018-05-10T20:40:00Z">
        <w:r>
          <w:t>Problemstellung</w:t>
        </w:r>
      </w:ins>
    </w:p>
    <w:p w14:paraId="3DF6BC6B" w14:textId="5B7359EF" w:rsidR="00615381" w:rsidRDefault="00615381">
      <w:pPr>
        <w:pStyle w:val="Listenabsatz"/>
        <w:numPr>
          <w:ilvl w:val="1"/>
          <w:numId w:val="17"/>
        </w:numPr>
        <w:rPr>
          <w:ins w:id="937" w:author="Michael Laemmermann" w:date="2018-05-10T20:40:00Z"/>
        </w:rPr>
        <w:pPrChange w:id="938" w:author="Michael Laemmermann" w:date="2018-05-10T20:41:00Z">
          <w:pPr>
            <w:pStyle w:val="Listenabsatz"/>
            <w:numPr>
              <w:numId w:val="4"/>
            </w:numPr>
            <w:ind w:hanging="360"/>
          </w:pPr>
        </w:pPrChange>
      </w:pPr>
      <w:ins w:id="939" w:author="Michael Laemmermann" w:date="2018-05-10T20:40:00Z">
        <w:r w:rsidRPr="00615381">
          <w:t>Zielsetzung</w:t>
        </w:r>
      </w:ins>
    </w:p>
    <w:p w14:paraId="2DE3B4BB" w14:textId="7C756027" w:rsidR="00DB12FC" w:rsidDel="00615381" w:rsidRDefault="001F2E2F">
      <w:pPr>
        <w:numPr>
          <w:ilvl w:val="0"/>
          <w:numId w:val="17"/>
        </w:numPr>
        <w:rPr>
          <w:del w:id="940" w:author="Michael Laemmermann" w:date="2018-05-10T20:40:00Z"/>
        </w:rPr>
        <w:pPrChange w:id="941" w:author="Michael Laemmermann" w:date="2018-05-10T20:40:00Z">
          <w:pPr>
            <w:pStyle w:val="Listenabsatz"/>
            <w:numPr>
              <w:numId w:val="4"/>
            </w:numPr>
            <w:ind w:hanging="360"/>
          </w:pPr>
        </w:pPrChange>
      </w:pPr>
      <w:del w:id="942" w:author="Michael Laemmermann" w:date="2018-05-10T20:40:00Z">
        <w:r w:rsidDel="00615381">
          <w:delText>Motivation und Aufgabenstellung</w:delText>
        </w:r>
      </w:del>
    </w:p>
    <w:p w14:paraId="139925F4" w14:textId="34F95CA9" w:rsidR="00DB12FC" w:rsidRDefault="001F2E2F">
      <w:pPr>
        <w:pStyle w:val="Listenabsatz"/>
        <w:numPr>
          <w:ilvl w:val="0"/>
          <w:numId w:val="17"/>
        </w:numPr>
        <w:rPr>
          <w:ins w:id="943" w:author="Michael Laemmermann" w:date="2018-05-10T20:42:00Z"/>
        </w:rPr>
        <w:pPrChange w:id="944" w:author="Michael Laemmermann" w:date="2018-05-10T20:40:00Z">
          <w:pPr>
            <w:pStyle w:val="Listenabsatz"/>
            <w:numPr>
              <w:numId w:val="4"/>
            </w:numPr>
            <w:ind w:hanging="360"/>
          </w:pPr>
        </w:pPrChange>
      </w:pPr>
      <w:del w:id="945" w:author="Michael Laemmermann" w:date="2018-05-10T20:41:00Z">
        <w:r w:rsidDel="00615381">
          <w:delText>Grundlagen</w:delText>
        </w:r>
      </w:del>
      <w:ins w:id="946" w:author="Michael Laemmermann" w:date="2018-05-10T20:41:00Z">
        <w:r w:rsidR="00615381">
          <w:t>Analyse</w:t>
        </w:r>
      </w:ins>
    </w:p>
    <w:p w14:paraId="6EE9B097" w14:textId="77777777" w:rsidR="00615381" w:rsidRDefault="00615381" w:rsidP="00615381">
      <w:pPr>
        <w:pStyle w:val="Listenabsatz"/>
        <w:numPr>
          <w:ilvl w:val="1"/>
          <w:numId w:val="17"/>
        </w:numPr>
        <w:rPr>
          <w:ins w:id="947" w:author="Michael Laemmermann" w:date="2018-05-10T20:49:00Z"/>
        </w:rPr>
      </w:pPr>
      <w:ins w:id="948" w:author="Michael Laemmermann" w:date="2018-05-10T20:42:00Z">
        <w:r w:rsidRPr="00615381">
          <w:t>Bedürfnisse der Studierenden und Lehrenden</w:t>
        </w:r>
      </w:ins>
    </w:p>
    <w:p w14:paraId="4FFE001C" w14:textId="3A1E4684" w:rsidR="00393627" w:rsidRPr="00393627" w:rsidRDefault="00393627" w:rsidP="00393627">
      <w:pPr>
        <w:pStyle w:val="Listenabsatz"/>
        <w:numPr>
          <w:ilvl w:val="1"/>
          <w:numId w:val="17"/>
        </w:numPr>
        <w:rPr>
          <w:ins w:id="949" w:author="Michael Laemmermann" w:date="2018-05-10T20:49:00Z"/>
        </w:rPr>
      </w:pPr>
      <w:ins w:id="950" w:author="Michael Laemmermann" w:date="2018-05-10T20:49:00Z">
        <w:r w:rsidRPr="00393627">
          <w:t>L</w:t>
        </w:r>
        <w:r w:rsidR="00D900FF">
          <w:t>ernen mit Hyperaudio-Dokumenten</w:t>
        </w:r>
      </w:ins>
    </w:p>
    <w:p w14:paraId="3DA8BE2F" w14:textId="6A9BB9D6" w:rsidR="00393627" w:rsidDel="00D900FF" w:rsidRDefault="00393627">
      <w:pPr>
        <w:ind w:left="360"/>
        <w:rPr>
          <w:del w:id="951" w:author="Michael Laemmermann" w:date="2018-05-10T20:49:00Z"/>
        </w:rPr>
        <w:pPrChange w:id="952" w:author="Michael Laemmermann" w:date="2018-05-10T21:04:00Z">
          <w:pPr>
            <w:pStyle w:val="Listenabsatz"/>
            <w:numPr>
              <w:ilvl w:val="1"/>
              <w:numId w:val="17"/>
            </w:numPr>
            <w:ind w:left="792" w:hanging="432"/>
          </w:pPr>
        </w:pPrChange>
      </w:pPr>
      <w:moveToRangeStart w:id="953" w:author="Michael Laemmermann" w:date="2018-05-10T20:48:00Z" w:name="move513748610"/>
      <w:moveTo w:id="954" w:author="Michael Laemmermann" w:date="2018-05-10T20:48:00Z">
        <w:del w:id="955" w:author="Michael Laemmermann" w:date="2018-05-10T21:03:00Z">
          <w:r w:rsidDel="00D900FF">
            <w:delText>Evaluation bestehender Komponenten</w:delText>
          </w:r>
        </w:del>
      </w:moveTo>
    </w:p>
    <w:p w14:paraId="5D649A22" w14:textId="05C20785" w:rsidR="00615381" w:rsidRDefault="00D900FF">
      <w:pPr>
        <w:pStyle w:val="Listenabsatz"/>
        <w:numPr>
          <w:ilvl w:val="1"/>
          <w:numId w:val="17"/>
        </w:numPr>
        <w:rPr>
          <w:ins w:id="956" w:author="Michael Laemmermann" w:date="2018-05-10T21:03:00Z"/>
        </w:rPr>
        <w:pPrChange w:id="957" w:author="Michael Laemmermann" w:date="2018-05-10T21:02:00Z">
          <w:pPr>
            <w:pStyle w:val="Listenabsatz"/>
            <w:numPr>
              <w:numId w:val="4"/>
            </w:numPr>
            <w:ind w:hanging="360"/>
          </w:pPr>
        </w:pPrChange>
      </w:pPr>
      <w:ins w:id="958" w:author="Michael Laemmermann" w:date="2018-05-10T21:02:00Z">
        <w:r w:rsidRPr="00D900FF">
          <w:t xml:space="preserve">Zusammenhänge der medialen Komponenten von Hyperaudio-Dokument und </w:t>
        </w:r>
      </w:ins>
      <w:moveToRangeEnd w:id="953"/>
      <w:ins w:id="959" w:author="Michael Laemmermann" w:date="2018-05-10T21:05:00Z">
        <w:r>
          <w:t>Annotationen</w:t>
        </w:r>
      </w:ins>
    </w:p>
    <w:p w14:paraId="59550F9C" w14:textId="2F44CC15" w:rsidR="00D900FF" w:rsidRDefault="00D900FF">
      <w:pPr>
        <w:pStyle w:val="Listenabsatz"/>
        <w:numPr>
          <w:ilvl w:val="1"/>
          <w:numId w:val="17"/>
        </w:numPr>
        <w:pPrChange w:id="960" w:author="Michael Laemmermann" w:date="2018-05-10T21:02:00Z">
          <w:pPr>
            <w:pStyle w:val="Listenabsatz"/>
            <w:numPr>
              <w:numId w:val="4"/>
            </w:numPr>
            <w:ind w:hanging="360"/>
          </w:pPr>
        </w:pPrChange>
      </w:pPr>
      <w:ins w:id="961" w:author="Michael Laemmermann" w:date="2018-05-10T21:03:00Z">
        <w:r>
          <w:t>Evaluation bestehender Komponenten</w:t>
        </w:r>
      </w:ins>
    </w:p>
    <w:p w14:paraId="7551C812" w14:textId="43C58BFD" w:rsidR="00DB12FC" w:rsidDel="00393627" w:rsidRDefault="001F2E2F">
      <w:pPr>
        <w:pStyle w:val="Listenabsatz"/>
        <w:numPr>
          <w:ilvl w:val="0"/>
          <w:numId w:val="17"/>
        </w:numPr>
        <w:rPr>
          <w:del w:id="962" w:author="Michael Laemmermann" w:date="2018-05-10T20:49:00Z"/>
        </w:rPr>
        <w:pPrChange w:id="963" w:author="Michael Laemmermann" w:date="2018-05-10T20:40:00Z">
          <w:pPr>
            <w:pStyle w:val="Listenabsatz"/>
            <w:numPr>
              <w:ilvl w:val="1"/>
              <w:numId w:val="4"/>
            </w:numPr>
            <w:ind w:left="1440" w:hanging="360"/>
          </w:pPr>
        </w:pPrChange>
      </w:pPr>
      <w:commentRangeStart w:id="964"/>
      <w:del w:id="965" w:author="Michael Laemmermann" w:date="2018-02-04T14:23:00Z">
        <w:r>
          <w:delText xml:space="preserve">Wiedergabe- und Interaktionsmöglichkeiten im Internet </w:delText>
        </w:r>
      </w:del>
    </w:p>
    <w:p w14:paraId="5D7550D9" w14:textId="77F5722A" w:rsidR="00DB12FC" w:rsidDel="00393627" w:rsidRDefault="001F2E2F">
      <w:pPr>
        <w:pStyle w:val="Listenabsatz"/>
        <w:numPr>
          <w:ilvl w:val="0"/>
          <w:numId w:val="17"/>
        </w:numPr>
        <w:rPr>
          <w:del w:id="966" w:author="Michael Laemmermann" w:date="2018-05-10T20:49:00Z"/>
        </w:rPr>
        <w:pPrChange w:id="967" w:author="Michael Laemmermann" w:date="2018-05-10T20:40:00Z">
          <w:pPr>
            <w:pStyle w:val="Listenabsatz"/>
            <w:numPr>
              <w:ilvl w:val="1"/>
              <w:numId w:val="4"/>
            </w:numPr>
            <w:ind w:left="1440" w:hanging="360"/>
          </w:pPr>
        </w:pPrChange>
      </w:pPr>
      <w:del w:id="968" w:author="Michael Laemmermann" w:date="2018-02-04T14:26:00Z">
        <w:r>
          <w:delText>E-Learni</w:delText>
        </w:r>
        <w:r w:rsidDel="00615381">
          <w:delText>n</w:delText>
        </w:r>
      </w:del>
      <w:commentRangeEnd w:id="964"/>
      <w:del w:id="969" w:author="Michael Laemmermann" w:date="2018-05-10T20:49:00Z">
        <w:r w:rsidDel="00393627">
          <w:commentReference w:id="964"/>
        </w:r>
      </w:del>
    </w:p>
    <w:p w14:paraId="78AB8DD7" w14:textId="199C74CB" w:rsidR="00DB12FC" w:rsidDel="00615381" w:rsidRDefault="001F2E2F">
      <w:pPr>
        <w:pStyle w:val="Listenabsatz"/>
        <w:numPr>
          <w:ilvl w:val="0"/>
          <w:numId w:val="17"/>
        </w:numPr>
        <w:rPr>
          <w:del w:id="970" w:author="Michael Laemmermann" w:date="2018-05-10T20:42:00Z"/>
        </w:rPr>
        <w:pPrChange w:id="971" w:author="Michael Laemmermann" w:date="2018-05-10T20:40:00Z">
          <w:pPr>
            <w:pStyle w:val="Listenabsatz"/>
            <w:numPr>
              <w:ilvl w:val="1"/>
              <w:numId w:val="4"/>
            </w:numPr>
            <w:ind w:left="1440" w:hanging="360"/>
          </w:pPr>
        </w:pPrChange>
      </w:pPr>
      <w:del w:id="972" w:author="Michael Laemmermann" w:date="2018-05-10T20:42:00Z">
        <w:r w:rsidDel="00615381">
          <w:delText>Moodle</w:delText>
        </w:r>
      </w:del>
    </w:p>
    <w:p w14:paraId="686D585B" w14:textId="13F19B37" w:rsidR="00DB12FC" w:rsidRDefault="001F2E2F">
      <w:pPr>
        <w:pStyle w:val="Listenabsatz"/>
        <w:numPr>
          <w:ilvl w:val="0"/>
          <w:numId w:val="17"/>
        </w:numPr>
        <w:pPrChange w:id="973" w:author="Michael Laemmermann" w:date="2018-05-10T20:40:00Z">
          <w:pPr>
            <w:pStyle w:val="Listenabsatz"/>
            <w:numPr>
              <w:numId w:val="4"/>
            </w:numPr>
            <w:ind w:hanging="360"/>
          </w:pPr>
        </w:pPrChange>
      </w:pPr>
      <w:r>
        <w:t>Konzeption zur Repräsentation</w:t>
      </w:r>
      <w:ins w:id="974" w:author="Michael Laemmermann" w:date="2018-05-10T21:06:00Z">
        <w:r w:rsidR="00D900FF">
          <w:t>,</w:t>
        </w:r>
      </w:ins>
      <w:ins w:id="975" w:author="Michael Laemmermann" w:date="2018-02-03T14:39:00Z">
        <w:r>
          <w:t xml:space="preserve"> </w:t>
        </w:r>
      </w:ins>
      <w:ins w:id="976" w:author="Michael Laemmermann" w:date="2018-05-10T21:05:00Z">
        <w:r w:rsidR="00D900FF">
          <w:t>Erstellung und Pflege</w:t>
        </w:r>
      </w:ins>
      <w:ins w:id="977" w:author="Michael Laemmermann" w:date="2018-05-10T21:06:00Z">
        <w:r w:rsidR="00D900FF">
          <w:t xml:space="preserve"> </w:t>
        </w:r>
      </w:ins>
      <w:del w:id="978" w:author="Michael Laemmermann" w:date="2018-05-10T21:05:00Z">
        <w:r w:rsidDel="00D900FF">
          <w:delText xml:space="preserve"> </w:delText>
        </w:r>
      </w:del>
      <w:r>
        <w:t>von Kurseinheiten als Hyperaudio-Dokumente</w:t>
      </w:r>
    </w:p>
    <w:p w14:paraId="45C61C96" w14:textId="6EE46213" w:rsidR="004C4991" w:rsidRDefault="00EE3AB1">
      <w:pPr>
        <w:pStyle w:val="Listenabsatz"/>
        <w:numPr>
          <w:ilvl w:val="1"/>
          <w:numId w:val="17"/>
        </w:numPr>
        <w:rPr>
          <w:ins w:id="979" w:author="Michael Laemmermann" w:date="2018-05-10T21:52:00Z"/>
        </w:rPr>
        <w:pPrChange w:id="980" w:author="Michael Laemmermann" w:date="2018-05-10T20:48:00Z">
          <w:pPr>
            <w:pStyle w:val="Listenabsatz"/>
            <w:numPr>
              <w:ilvl w:val="1"/>
              <w:numId w:val="4"/>
            </w:numPr>
            <w:ind w:left="1440" w:hanging="360"/>
          </w:pPr>
        </w:pPrChange>
      </w:pPr>
      <w:ins w:id="981" w:author="Michael Laemmermann" w:date="2018-05-10T21:35:00Z">
        <w:r>
          <w:t xml:space="preserve">Nutzungsszenarien </w:t>
        </w:r>
      </w:ins>
      <w:ins w:id="982" w:author="Michael Laemmermann" w:date="2018-05-10T21:36:00Z">
        <w:r w:rsidR="001B76EB">
          <w:t>für das Moodle</w:t>
        </w:r>
      </w:ins>
      <w:ins w:id="983" w:author="Michael Laemmermann" w:date="2018-05-10T21:37:00Z">
        <w:r w:rsidR="001B76EB">
          <w:t>-Plugin</w:t>
        </w:r>
      </w:ins>
    </w:p>
    <w:p w14:paraId="4A935518" w14:textId="3426B93D" w:rsidR="00263296" w:rsidRDefault="00263296">
      <w:pPr>
        <w:pStyle w:val="Listenabsatz"/>
        <w:numPr>
          <w:ilvl w:val="1"/>
          <w:numId w:val="17"/>
        </w:numPr>
        <w:rPr>
          <w:ins w:id="984" w:author="Michael Laemmermann" w:date="2018-05-10T21:52:00Z"/>
        </w:rPr>
        <w:pPrChange w:id="985" w:author="Michael Laemmermann" w:date="2018-05-10T20:48:00Z">
          <w:pPr>
            <w:pStyle w:val="Listenabsatz"/>
            <w:numPr>
              <w:ilvl w:val="1"/>
              <w:numId w:val="4"/>
            </w:numPr>
            <w:ind w:left="1440" w:hanging="360"/>
          </w:pPr>
        </w:pPrChange>
      </w:pPr>
      <w:ins w:id="986" w:author="Michael Laemmermann" w:date="2018-05-10T21:52:00Z">
        <w:r>
          <w:t>Architektur des Moodle-Plugins</w:t>
        </w:r>
      </w:ins>
    </w:p>
    <w:p w14:paraId="4C9D17BA" w14:textId="02AC494B" w:rsidR="00263296" w:rsidRDefault="00263296">
      <w:pPr>
        <w:pStyle w:val="Listenabsatz"/>
        <w:numPr>
          <w:ilvl w:val="1"/>
          <w:numId w:val="17"/>
        </w:numPr>
        <w:rPr>
          <w:ins w:id="987" w:author="Michael Laemmermann" w:date="2018-05-10T21:23:00Z"/>
        </w:rPr>
        <w:pPrChange w:id="988" w:author="Michael Laemmermann" w:date="2018-05-10T20:48:00Z">
          <w:pPr>
            <w:pStyle w:val="Listenabsatz"/>
            <w:numPr>
              <w:ilvl w:val="1"/>
              <w:numId w:val="4"/>
            </w:numPr>
            <w:ind w:left="1440" w:hanging="360"/>
          </w:pPr>
        </w:pPrChange>
      </w:pPr>
      <w:ins w:id="989" w:author="Michael Laemmermann" w:date="2018-05-10T21:52:00Z">
        <w:r>
          <w:t>Gestaltung der Benutzeroberfläche</w:t>
        </w:r>
      </w:ins>
    </w:p>
    <w:p w14:paraId="45E38096" w14:textId="3A82C4D6" w:rsidR="00DB12FC" w:rsidDel="00615381" w:rsidRDefault="00D14E2A">
      <w:pPr>
        <w:pStyle w:val="Listenabsatz"/>
        <w:numPr>
          <w:ilvl w:val="0"/>
          <w:numId w:val="17"/>
        </w:numPr>
        <w:rPr>
          <w:del w:id="990" w:author="Michael Laemmermann" w:date="2018-05-10T20:42:00Z"/>
        </w:rPr>
        <w:pPrChange w:id="991" w:author="Michael Laemmermann" w:date="2018-05-10T20:40:00Z">
          <w:pPr>
            <w:pStyle w:val="Listenabsatz"/>
            <w:numPr>
              <w:ilvl w:val="1"/>
              <w:numId w:val="4"/>
            </w:numPr>
            <w:ind w:left="1440" w:hanging="360"/>
          </w:pPr>
        </w:pPrChange>
      </w:pPr>
      <w:ins w:id="992" w:author="Michael Laemmermann" w:date="2018-05-10T21:15:00Z">
        <w:r>
          <w:t>Definition de</w:t>
        </w:r>
      </w:ins>
      <w:ins w:id="993" w:author="Michael Laemmermann" w:date="2018-05-10T21:17:00Z">
        <w:r w:rsidR="004C4991">
          <w:t>s</w:t>
        </w:r>
      </w:ins>
      <w:ins w:id="994" w:author="Michael Laemmermann" w:date="2018-05-10T21:15:00Z">
        <w:r>
          <w:t xml:space="preserve"> Schnittstelle</w:t>
        </w:r>
      </w:ins>
      <w:ins w:id="995" w:author="Michael Laemmermann" w:date="2018-05-10T21:17:00Z">
        <w:r w:rsidR="004C4991">
          <w:t>nformats für Hyperaudio-Dokumente</w:t>
        </w:r>
      </w:ins>
      <w:del w:id="996" w:author="Michael Laemmermann" w:date="2018-05-10T20:42:00Z">
        <w:r w:rsidR="001F2E2F" w:rsidDel="00615381">
          <w:delText>Bedürfnisse der Studierenden und Lehrenden</w:delText>
        </w:r>
      </w:del>
    </w:p>
    <w:p w14:paraId="43C8D90D" w14:textId="681D704B" w:rsidR="00DB12FC" w:rsidRDefault="001F2E2F">
      <w:pPr>
        <w:pStyle w:val="Listenabsatz"/>
        <w:numPr>
          <w:ilvl w:val="1"/>
          <w:numId w:val="17"/>
        </w:numPr>
        <w:pPrChange w:id="997" w:author="Michael Laemmermann" w:date="2018-05-10T20:48:00Z">
          <w:pPr>
            <w:pStyle w:val="Listenabsatz"/>
            <w:numPr>
              <w:ilvl w:val="1"/>
              <w:numId w:val="4"/>
            </w:numPr>
            <w:ind w:left="1440" w:hanging="360"/>
          </w:pPr>
        </w:pPrChange>
      </w:pPr>
      <w:del w:id="998" w:author="Michael Laemmermann" w:date="2018-05-10T21:02:00Z">
        <w:r w:rsidDel="00D900FF">
          <w:delText>Zusammenhänge der medialen Komponenten von Hyperaudio-Dokument und Kommentarfunktion</w:delText>
        </w:r>
      </w:del>
    </w:p>
    <w:p w14:paraId="0B3BAA68" w14:textId="073E4537" w:rsidR="00DB12FC" w:rsidDel="00263296" w:rsidRDefault="001F2E2F">
      <w:pPr>
        <w:pStyle w:val="Listenabsatz"/>
        <w:numPr>
          <w:ilvl w:val="1"/>
          <w:numId w:val="17"/>
        </w:numPr>
        <w:rPr>
          <w:del w:id="999" w:author="Michael Laemmermann" w:date="2018-05-10T21:53:00Z"/>
        </w:rPr>
        <w:pPrChange w:id="1000" w:author="Michael Laemmermann" w:date="2018-05-10T20:48:00Z">
          <w:pPr>
            <w:pStyle w:val="Listenabsatz"/>
            <w:numPr>
              <w:ilvl w:val="1"/>
              <w:numId w:val="4"/>
            </w:numPr>
            <w:ind w:left="1440" w:hanging="360"/>
          </w:pPr>
        </w:pPrChange>
      </w:pPr>
      <w:del w:id="1001" w:author="Michael Laemmermann" w:date="2018-05-10T21:53:00Z">
        <w:r w:rsidDel="00263296">
          <w:delText>Gestaltung der</w:delText>
        </w:r>
        <w:commentRangeStart w:id="1002"/>
        <w:r w:rsidDel="00263296">
          <w:delText xml:space="preserve"> Wiedergabe</w:delText>
        </w:r>
        <w:commentRangeEnd w:id="1002"/>
        <w:r w:rsidDel="00263296">
          <w:commentReference w:id="1002"/>
        </w:r>
        <w:r w:rsidDel="00263296">
          <w:delText xml:space="preserve"> von Hyperaudio-Dokumenten</w:delText>
        </w:r>
      </w:del>
    </w:p>
    <w:p w14:paraId="0B0513BA" w14:textId="72E63683" w:rsidR="00DB12FC" w:rsidDel="00263296" w:rsidRDefault="00DB12FC">
      <w:pPr>
        <w:pStyle w:val="Listenabsatz"/>
        <w:numPr>
          <w:ilvl w:val="1"/>
          <w:numId w:val="17"/>
        </w:numPr>
        <w:rPr>
          <w:del w:id="1003" w:author="Michael Laemmermann" w:date="2018-05-10T21:53:00Z"/>
        </w:rPr>
        <w:pPrChange w:id="1004" w:author="Michael Laemmermann" w:date="2018-05-10T20:48:00Z">
          <w:pPr>
            <w:pStyle w:val="Listenabsatz"/>
            <w:numPr>
              <w:ilvl w:val="1"/>
              <w:numId w:val="4"/>
            </w:numPr>
            <w:ind w:left="1440" w:hanging="360"/>
          </w:pPr>
        </w:pPrChange>
      </w:pPr>
    </w:p>
    <w:p w14:paraId="5CD28608" w14:textId="51AAE024" w:rsidR="00DB12FC" w:rsidRDefault="001F2E2F">
      <w:pPr>
        <w:pStyle w:val="Listenabsatz"/>
        <w:numPr>
          <w:ilvl w:val="0"/>
          <w:numId w:val="17"/>
        </w:numPr>
        <w:rPr>
          <w:ins w:id="1005" w:author="Michael Laemmermann" w:date="2018-05-10T20:54:00Z"/>
        </w:rPr>
        <w:pPrChange w:id="1006" w:author="Michael Laemmermann" w:date="2018-05-10T20:40:00Z">
          <w:pPr>
            <w:pStyle w:val="Listenabsatz"/>
            <w:numPr>
              <w:numId w:val="4"/>
            </w:numPr>
            <w:ind w:hanging="360"/>
          </w:pPr>
        </w:pPrChange>
      </w:pPr>
      <w:r>
        <w:t>Implementierung</w:t>
      </w:r>
    </w:p>
    <w:p w14:paraId="362A8433" w14:textId="37055A39" w:rsidR="00D900FF" w:rsidRDefault="00D900FF">
      <w:pPr>
        <w:pStyle w:val="Listenabsatz"/>
        <w:numPr>
          <w:ilvl w:val="1"/>
          <w:numId w:val="17"/>
        </w:numPr>
        <w:rPr>
          <w:ins w:id="1007" w:author="Michael Laemmermann" w:date="2018-05-10T20:57:00Z"/>
        </w:rPr>
        <w:pPrChange w:id="1008" w:author="Michael Laemmermann" w:date="2018-05-10T21:00:00Z">
          <w:pPr>
            <w:pStyle w:val="Listenabsatz"/>
            <w:numPr>
              <w:numId w:val="4"/>
            </w:numPr>
            <w:ind w:hanging="360"/>
          </w:pPr>
        </w:pPrChange>
      </w:pPr>
      <w:ins w:id="1009" w:author="Michael Laemmermann" w:date="2018-05-10T21:00:00Z">
        <w:r>
          <w:t>Moodle-Integration</w:t>
        </w:r>
      </w:ins>
    </w:p>
    <w:p w14:paraId="2253BACE" w14:textId="4D223D6D" w:rsidR="00393627" w:rsidRDefault="00393627">
      <w:pPr>
        <w:pStyle w:val="Listenabsatz"/>
        <w:numPr>
          <w:ilvl w:val="1"/>
          <w:numId w:val="17"/>
        </w:numPr>
        <w:rPr>
          <w:ins w:id="1010" w:author="Michael Laemmermann" w:date="2018-05-10T20:56:00Z"/>
        </w:rPr>
        <w:pPrChange w:id="1011" w:author="Michael Laemmermann" w:date="2018-05-10T20:56:00Z">
          <w:pPr>
            <w:pStyle w:val="Listenabsatz"/>
            <w:numPr>
              <w:numId w:val="4"/>
            </w:numPr>
            <w:ind w:hanging="360"/>
          </w:pPr>
        </w:pPrChange>
      </w:pPr>
      <w:ins w:id="1012" w:author="Michael Laemmermann" w:date="2018-05-10T20:56:00Z">
        <w:r>
          <w:t>Player</w:t>
        </w:r>
      </w:ins>
    </w:p>
    <w:p w14:paraId="359B6434" w14:textId="46C6DD52" w:rsidR="00393627" w:rsidRDefault="00D900FF">
      <w:pPr>
        <w:pStyle w:val="Listenabsatz"/>
        <w:numPr>
          <w:ilvl w:val="1"/>
          <w:numId w:val="17"/>
        </w:numPr>
        <w:rPr>
          <w:ins w:id="1013" w:author="Michael Laemmermann" w:date="2018-05-10T21:32:00Z"/>
        </w:rPr>
        <w:pPrChange w:id="1014" w:author="Michael Laemmermann" w:date="2018-05-10T20:56:00Z">
          <w:pPr>
            <w:pStyle w:val="Listenabsatz"/>
            <w:numPr>
              <w:numId w:val="4"/>
            </w:numPr>
            <w:ind w:hanging="360"/>
          </w:pPr>
        </w:pPrChange>
      </w:pPr>
      <w:ins w:id="1015" w:author="Michael Laemmermann" w:date="2018-05-10T20:58:00Z">
        <w:r>
          <w:t>Kommentar</w:t>
        </w:r>
      </w:ins>
      <w:ins w:id="1016" w:author="Michael Laemmermann" w:date="2018-05-10T21:00:00Z">
        <w:r>
          <w:t>sektion</w:t>
        </w:r>
      </w:ins>
    </w:p>
    <w:p w14:paraId="562578D7" w14:textId="5F6BD721" w:rsidR="00EE3AB1" w:rsidRDefault="00EE3AB1">
      <w:pPr>
        <w:pStyle w:val="Listenabsatz"/>
        <w:numPr>
          <w:ilvl w:val="1"/>
          <w:numId w:val="17"/>
        </w:numPr>
        <w:rPr>
          <w:ins w:id="1017" w:author="Michael Laemmermann" w:date="2018-05-10T20:58:00Z"/>
        </w:rPr>
        <w:pPrChange w:id="1018" w:author="Michael Laemmermann" w:date="2018-05-10T20:56:00Z">
          <w:pPr>
            <w:pStyle w:val="Listenabsatz"/>
            <w:numPr>
              <w:numId w:val="4"/>
            </w:numPr>
            <w:ind w:hanging="360"/>
          </w:pPr>
        </w:pPrChange>
      </w:pPr>
      <w:ins w:id="1019" w:author="Michael Laemmermann" w:date="2018-05-10T21:32:00Z">
        <w:r>
          <w:t>Evaluation</w:t>
        </w:r>
      </w:ins>
    </w:p>
    <w:p w14:paraId="325B6272" w14:textId="412CF14C" w:rsidR="00D900FF" w:rsidDel="00D900FF" w:rsidRDefault="00D900FF">
      <w:pPr>
        <w:pStyle w:val="Listenabsatz"/>
        <w:numPr>
          <w:ilvl w:val="1"/>
          <w:numId w:val="17"/>
        </w:numPr>
        <w:rPr>
          <w:del w:id="1020" w:author="Michael Laemmermann" w:date="2018-05-10T21:00:00Z"/>
        </w:rPr>
        <w:pPrChange w:id="1021" w:author="Michael Laemmermann" w:date="2018-05-10T20:56:00Z">
          <w:pPr>
            <w:pStyle w:val="Listenabsatz"/>
            <w:numPr>
              <w:numId w:val="4"/>
            </w:numPr>
            <w:ind w:hanging="360"/>
          </w:pPr>
        </w:pPrChange>
      </w:pPr>
    </w:p>
    <w:p w14:paraId="136CDB58" w14:textId="603C7C0E" w:rsidR="00DB12FC" w:rsidDel="00393627" w:rsidRDefault="001F2E2F">
      <w:pPr>
        <w:pStyle w:val="Listenabsatz"/>
        <w:numPr>
          <w:ilvl w:val="1"/>
          <w:numId w:val="17"/>
        </w:numPr>
        <w:rPr>
          <w:moveFrom w:id="1022" w:author="Michael Laemmermann" w:date="2018-05-10T20:48:00Z"/>
        </w:rPr>
        <w:pPrChange w:id="1023" w:author="Michael Laemmermann" w:date="2018-05-10T20:45:00Z">
          <w:pPr>
            <w:pStyle w:val="Listenabsatz"/>
            <w:numPr>
              <w:ilvl w:val="1"/>
              <w:numId w:val="4"/>
            </w:numPr>
            <w:ind w:left="1440" w:hanging="360"/>
          </w:pPr>
        </w:pPrChange>
      </w:pPr>
      <w:moveFromRangeStart w:id="1024" w:author="Michael Laemmermann" w:date="2018-05-10T20:48:00Z" w:name="move513748610"/>
      <w:moveFrom w:id="1025" w:author="Michael Laemmermann" w:date="2018-05-10T20:48:00Z">
        <w:r w:rsidDel="00393627">
          <w:t>Evaluation bestehender Komponenten</w:t>
        </w:r>
      </w:moveFrom>
    </w:p>
    <w:moveFromRangeEnd w:id="1024"/>
    <w:p w14:paraId="52276ACD" w14:textId="349B24A0" w:rsidR="00DB12FC" w:rsidDel="00393627" w:rsidRDefault="001F2E2F">
      <w:pPr>
        <w:pStyle w:val="Listenabsatz"/>
        <w:numPr>
          <w:ilvl w:val="1"/>
          <w:numId w:val="17"/>
        </w:numPr>
        <w:rPr>
          <w:del w:id="1026" w:author="Michael Laemmermann" w:date="2018-05-10T20:48:00Z"/>
        </w:rPr>
        <w:pPrChange w:id="1027" w:author="Michael Laemmermann" w:date="2018-05-10T20:45:00Z">
          <w:pPr>
            <w:pStyle w:val="Listenabsatz"/>
            <w:numPr>
              <w:ilvl w:val="1"/>
              <w:numId w:val="4"/>
            </w:numPr>
            <w:ind w:left="1440" w:hanging="360"/>
          </w:pPr>
        </w:pPrChange>
      </w:pPr>
      <w:del w:id="1028" w:author="Michael Laemmermann" w:date="2018-05-10T20:48:00Z">
        <w:r w:rsidDel="00393627">
          <w:delText>Moodle-Plugin „Hyperaudio-Dokumente“</w:delText>
        </w:r>
      </w:del>
    </w:p>
    <w:p w14:paraId="4D391E47" w14:textId="77777777" w:rsidR="00DB12FC" w:rsidRDefault="001F2E2F">
      <w:pPr>
        <w:pStyle w:val="Listenabsatz"/>
        <w:numPr>
          <w:ilvl w:val="0"/>
          <w:numId w:val="17"/>
        </w:numPr>
        <w:pPrChange w:id="1029" w:author="Michael Laemmermann" w:date="2018-05-10T20:40:00Z">
          <w:pPr>
            <w:pStyle w:val="Listenabsatz"/>
            <w:numPr>
              <w:numId w:val="4"/>
            </w:numPr>
            <w:ind w:hanging="360"/>
          </w:pPr>
        </w:pPrChange>
      </w:pPr>
      <w:r>
        <w:t>Zusammenfassung und Ausblick</w:t>
      </w:r>
    </w:p>
    <w:p w14:paraId="234B6189" w14:textId="63A725FD" w:rsidR="00DB12FC" w:rsidRDefault="00DB12FC">
      <w:pPr>
        <w:ind w:left="426"/>
        <w:rPr>
          <w:ins w:id="1030" w:author="Michael Laemmermann" w:date="2018-05-11T00:10:00Z"/>
        </w:rPr>
        <w:pPrChange w:id="1031" w:author="Michael Laemmermann" w:date="2018-05-10T20:08:00Z">
          <w:pPr/>
        </w:pPrChange>
      </w:pPr>
    </w:p>
    <w:p w14:paraId="1E69392D" w14:textId="77777777" w:rsidR="000A5352" w:rsidRDefault="000A5352">
      <w:pPr>
        <w:ind w:left="426"/>
        <w:pPrChange w:id="1032" w:author="Michael Laemmermann" w:date="2018-05-10T20:08:00Z">
          <w:pPr/>
        </w:pPrChange>
      </w:pPr>
      <w:bookmarkStart w:id="1033" w:name="_GoBack"/>
      <w:bookmarkEnd w:id="1033"/>
    </w:p>
    <w:p w14:paraId="1DE99326" w14:textId="77777777" w:rsidR="00DB12FC" w:rsidRDefault="001F2E2F" w:rsidP="000A5352">
      <w:pPr>
        <w:pPrChange w:id="1034" w:author="Michael Laemmermann" w:date="2018-05-11T00:10:00Z">
          <w:pPr/>
        </w:pPrChange>
      </w:pPr>
      <w:r>
        <w:t>Vorläufiger Zeitplan</w:t>
      </w:r>
    </w:p>
    <w:p w14:paraId="24BECC22" w14:textId="7A293940" w:rsidR="00DB12FC" w:rsidRDefault="001F2E2F" w:rsidP="000A5352">
      <w:pPr>
        <w:pStyle w:val="Listenabsatz"/>
        <w:ind w:left="0"/>
        <w:pPrChange w:id="1035" w:author="Michael Laemmermann" w:date="2018-05-11T00:10:00Z">
          <w:pPr>
            <w:pStyle w:val="Listenabsatz"/>
          </w:pPr>
        </w:pPrChange>
      </w:pPr>
      <w:r>
        <w:t xml:space="preserve">Geplant ist, dass der Bearbeitungszeitraum ca. 13 Wochen umfasst (gewünschte Anmeldung am </w:t>
      </w:r>
      <w:ins w:id="1036" w:author="Michael Laemmermann" w:date="2018-05-10T23:05:00Z">
        <w:r w:rsidR="00B757FD">
          <w:t>21</w:t>
        </w:r>
      </w:ins>
      <w:commentRangeStart w:id="1037"/>
      <w:del w:id="1038" w:author="Michael Laemmermann" w:date="2018-04-01T12:20:00Z">
        <w:r w:rsidDel="000179BD">
          <w:delText>0</w:delText>
        </w:r>
      </w:del>
      <w:del w:id="1039" w:author="Michael Laemmermann" w:date="2018-02-04T14:28:00Z">
        <w:r>
          <w:delText>1</w:delText>
        </w:r>
      </w:del>
      <w:r>
        <w:t>.0</w:t>
      </w:r>
      <w:del w:id="1040" w:author="Michael Laemmermann" w:date="2018-02-03T14:42:00Z">
        <w:r>
          <w:delText>1</w:delText>
        </w:r>
      </w:del>
      <w:ins w:id="1041" w:author="Michael Laemmermann" w:date="2018-02-03T14:42:00Z">
        <w:r w:rsidR="00B757FD">
          <w:t>5</w:t>
        </w:r>
      </w:ins>
      <w:r>
        <w:t>.2018</w:t>
      </w:r>
      <w:commentRangeEnd w:id="1037"/>
      <w:r>
        <w:commentReference w:id="1037"/>
      </w:r>
      <w:r>
        <w:t>):</w:t>
      </w:r>
    </w:p>
    <w:p w14:paraId="46A9F816" w14:textId="77777777" w:rsidR="00DB12FC" w:rsidRDefault="00DB12FC">
      <w:pPr>
        <w:pStyle w:val="Listenabsatz"/>
        <w:ind w:left="426"/>
        <w:pPrChange w:id="1042" w:author="Michael Laemmermann" w:date="2018-05-10T20:08:00Z">
          <w:pPr>
            <w:pStyle w:val="Listenabsatz"/>
          </w:pPr>
        </w:pPrChange>
      </w:pPr>
    </w:p>
    <w:p w14:paraId="019F45A1" w14:textId="5BF3C6E8" w:rsidR="00DB12FC" w:rsidRDefault="00B757FD">
      <w:pPr>
        <w:pStyle w:val="Listenabsatz"/>
        <w:numPr>
          <w:ilvl w:val="0"/>
          <w:numId w:val="18"/>
        </w:numPr>
        <w:pPrChange w:id="1043" w:author="Michael Laemmermann" w:date="2018-05-10T23:04:00Z">
          <w:pPr>
            <w:pStyle w:val="Listenabsatz"/>
          </w:pPr>
        </w:pPrChange>
      </w:pPr>
      <w:ins w:id="1044" w:author="Michael Laemmermann" w:date="2018-05-10T23:04:00Z">
        <w:r>
          <w:t xml:space="preserve">Einführung </w:t>
        </w:r>
      </w:ins>
      <w:del w:id="1045" w:author="Michael Laemmermann" w:date="2018-05-10T23:04:00Z">
        <w:r w:rsidR="001F2E2F" w:rsidDel="00B757FD">
          <w:delText xml:space="preserve">Motivation und Aufgabenstellung </w:delText>
        </w:r>
      </w:del>
      <w:r w:rsidR="001F2E2F">
        <w:t>(Woche 1)</w:t>
      </w:r>
    </w:p>
    <w:p w14:paraId="563ED89A" w14:textId="4CE719FF" w:rsidR="00DB12FC" w:rsidRDefault="001F2E2F">
      <w:pPr>
        <w:pStyle w:val="Listenabsatz"/>
        <w:numPr>
          <w:ilvl w:val="0"/>
          <w:numId w:val="18"/>
        </w:numPr>
        <w:pPrChange w:id="1046" w:author="Michael Laemmermann" w:date="2018-05-10T23:04:00Z">
          <w:pPr>
            <w:pStyle w:val="Listenabsatz"/>
            <w:numPr>
              <w:ilvl w:val="1"/>
              <w:numId w:val="2"/>
            </w:numPr>
            <w:ind w:left="1440" w:hanging="360"/>
          </w:pPr>
        </w:pPrChange>
      </w:pPr>
      <w:del w:id="1047" w:author="Michael Laemmermann" w:date="2018-05-10T23:04:00Z">
        <w:r w:rsidDel="00B757FD">
          <w:delText xml:space="preserve">Grundlagen </w:delText>
        </w:r>
      </w:del>
      <w:ins w:id="1048" w:author="Michael Laemmermann" w:date="2018-05-10T23:04:00Z">
        <w:r w:rsidR="00B757FD">
          <w:t xml:space="preserve">Analyse </w:t>
        </w:r>
      </w:ins>
      <w:r>
        <w:t>(Woche 2 bis Woche 3)</w:t>
      </w:r>
    </w:p>
    <w:p w14:paraId="44085EBE" w14:textId="77777777" w:rsidR="00DB12FC" w:rsidRDefault="001F2E2F">
      <w:pPr>
        <w:pStyle w:val="Listenabsatz"/>
        <w:numPr>
          <w:ilvl w:val="0"/>
          <w:numId w:val="18"/>
        </w:numPr>
        <w:pPrChange w:id="1049" w:author="Michael Laemmermann" w:date="2018-05-10T23:04:00Z">
          <w:pPr>
            <w:pStyle w:val="Listenabsatz"/>
            <w:numPr>
              <w:ilvl w:val="1"/>
              <w:numId w:val="2"/>
            </w:numPr>
            <w:ind w:left="1440" w:hanging="360"/>
          </w:pPr>
        </w:pPrChange>
      </w:pPr>
      <w:r>
        <w:t>Konzeption zur Repräsentation von Kurseinheiten als Hyperaudio-Dokumente (Woche 4 bis Woche 6)</w:t>
      </w:r>
    </w:p>
    <w:p w14:paraId="10277951" w14:textId="77777777" w:rsidR="00DB12FC" w:rsidRDefault="001F2E2F">
      <w:pPr>
        <w:pStyle w:val="Listenabsatz"/>
        <w:numPr>
          <w:ilvl w:val="0"/>
          <w:numId w:val="18"/>
        </w:numPr>
        <w:pPrChange w:id="1050" w:author="Michael Laemmermann" w:date="2018-05-10T23:04:00Z">
          <w:pPr>
            <w:pStyle w:val="Listenabsatz"/>
            <w:numPr>
              <w:ilvl w:val="1"/>
              <w:numId w:val="2"/>
            </w:numPr>
            <w:ind w:left="1440" w:hanging="360"/>
          </w:pPr>
        </w:pPrChange>
      </w:pPr>
      <w:r>
        <w:t>Implementierung (Woche 7 bis Woche 10)</w:t>
      </w:r>
    </w:p>
    <w:p w14:paraId="5565C72E" w14:textId="77777777" w:rsidR="00DB12FC" w:rsidRDefault="001F2E2F">
      <w:pPr>
        <w:pStyle w:val="Listenabsatz"/>
        <w:numPr>
          <w:ilvl w:val="0"/>
          <w:numId w:val="18"/>
        </w:numPr>
        <w:pPrChange w:id="1051" w:author="Michael Laemmermann" w:date="2018-05-10T23:04:00Z">
          <w:pPr>
            <w:pStyle w:val="Listenabsatz"/>
            <w:numPr>
              <w:ilvl w:val="1"/>
              <w:numId w:val="2"/>
            </w:numPr>
            <w:ind w:left="1440" w:hanging="360"/>
          </w:pPr>
        </w:pPrChange>
      </w:pPr>
      <w:r>
        <w:t>Zusammenfassung und Ausblick (Woche 11)</w:t>
      </w:r>
    </w:p>
    <w:p w14:paraId="3C9716BD" w14:textId="77777777" w:rsidR="00DB12FC" w:rsidRDefault="001F2E2F">
      <w:pPr>
        <w:pStyle w:val="Listenabsatz"/>
        <w:numPr>
          <w:ilvl w:val="0"/>
          <w:numId w:val="18"/>
        </w:numPr>
        <w:pPrChange w:id="1052" w:author="Michael Laemmermann" w:date="2018-05-10T23:04:00Z">
          <w:pPr>
            <w:pStyle w:val="Listenabsatz"/>
            <w:numPr>
              <w:ilvl w:val="1"/>
              <w:numId w:val="2"/>
            </w:numPr>
            <w:ind w:left="1440" w:hanging="360"/>
          </w:pPr>
        </w:pPrChange>
      </w:pPr>
      <w:r>
        <w:t xml:space="preserve">Korrekturen (Woche 12 bis Woche 13) </w:t>
      </w:r>
    </w:p>
    <w:p w14:paraId="0B502123" w14:textId="77777777" w:rsidR="00DB12FC" w:rsidRDefault="00DB12FC">
      <w:pPr>
        <w:pStyle w:val="Listenabsatz"/>
        <w:ind w:left="426"/>
        <w:pPrChange w:id="1053" w:author="Michael Laemmermann" w:date="2018-05-10T20:08:00Z">
          <w:pPr>
            <w:pStyle w:val="Listenabsatz"/>
          </w:pPr>
        </w:pPrChange>
      </w:pPr>
    </w:p>
    <w:p w14:paraId="1C13F257" w14:textId="77777777" w:rsidR="00DB12FC" w:rsidRDefault="001F2E2F">
      <w:pPr>
        <w:pStyle w:val="Listenabsatz"/>
        <w:ind w:left="426"/>
        <w:rPr>
          <w:del w:id="1054" w:author="Michael Laemmermann" w:date="2018-02-04T15:28:00Z"/>
          <w:rStyle w:val="InternetLink"/>
        </w:rPr>
        <w:pPrChange w:id="1055" w:author="Michael Laemmermann" w:date="2018-05-10T20:08:00Z">
          <w:pPr>
            <w:pStyle w:val="Listenabsatz"/>
          </w:pPr>
        </w:pPrChange>
      </w:pPr>
      <w:del w:id="1056" w:author="Michael Laemmermann" w:date="2018-02-04T15:28:00Z">
        <w:r>
          <w:delText>Ausgangsliteratur</w:delText>
        </w:r>
      </w:del>
      <w:r>
        <w:commentReference w:id="1057"/>
      </w:r>
    </w:p>
    <w:p w14:paraId="4444B70A" w14:textId="77777777" w:rsidR="00DB12FC" w:rsidRDefault="00DB12FC">
      <w:pPr>
        <w:pStyle w:val="Listenabsatz"/>
        <w:ind w:left="426"/>
        <w:rPr>
          <w:del w:id="1058" w:author="Michael Laemmermann" w:date="2018-02-04T15:12:00Z"/>
          <w:rStyle w:val="InternetLink"/>
          <w:sz w:val="20"/>
          <w:szCs w:val="20"/>
        </w:rPr>
        <w:pPrChange w:id="1059" w:author="Michael Laemmermann" w:date="2018-05-10T20:08:00Z">
          <w:pPr>
            <w:pStyle w:val="Listenabsatz"/>
          </w:pPr>
        </w:pPrChange>
      </w:pPr>
    </w:p>
    <w:p w14:paraId="1B2EE6C2" w14:textId="77777777" w:rsidR="00DB12FC" w:rsidRDefault="001F2E2F">
      <w:pPr>
        <w:pStyle w:val="Listenabsatz"/>
        <w:ind w:left="426"/>
        <w:rPr>
          <w:del w:id="1060" w:author="Michael Laemmermann" w:date="2018-02-04T14:35:00Z"/>
          <w:rStyle w:val="InternetLink"/>
        </w:rPr>
        <w:pPrChange w:id="1061" w:author="Michael Laemmermann" w:date="2018-05-10T20:08:00Z">
          <w:pPr>
            <w:pStyle w:val="Listenabsatz"/>
          </w:pPr>
        </w:pPrChange>
      </w:pPr>
      <w:r>
        <w:fldChar w:fldCharType="begin"/>
      </w:r>
      <w:r>
        <w:instrText xml:space="preserve"> HYPERLINK "https://h5p.org/" \h </w:instrText>
      </w:r>
      <w:r>
        <w:fldChar w:fldCharType="separate"/>
      </w:r>
      <w:del w:id="1062" w:author="Michael Laemmermann" w:date="2018-02-04T15:07:00Z">
        <w:r>
          <w:rPr>
            <w:rStyle w:val="InternetLink"/>
          </w:rPr>
          <w:delText>https://h5p.org/</w:delText>
        </w:r>
      </w:del>
      <w:r>
        <w:rPr>
          <w:rStyle w:val="InternetLink"/>
        </w:rPr>
        <w:fldChar w:fldCharType="end"/>
      </w:r>
    </w:p>
    <w:p w14:paraId="71575812" w14:textId="77777777" w:rsidR="00DB12FC" w:rsidRDefault="001F2E2F">
      <w:pPr>
        <w:pStyle w:val="Listenabsatz"/>
        <w:ind w:left="426"/>
        <w:rPr>
          <w:del w:id="1063" w:author="Michael Laemmermann" w:date="2018-02-04T14:35:00Z"/>
          <w:rStyle w:val="InternetLink"/>
        </w:rPr>
        <w:pPrChange w:id="1064" w:author="Michael Laemmermann" w:date="2018-05-10T20:08:00Z">
          <w:pPr>
            <w:pStyle w:val="Listenabsatz"/>
          </w:pPr>
        </w:pPrChange>
      </w:pPr>
      <w:r>
        <w:fldChar w:fldCharType="begin"/>
      </w:r>
      <w:r>
        <w:instrText xml:space="preserve"> HYPERLINK "http://videojs.com/" \h </w:instrText>
      </w:r>
      <w:r>
        <w:fldChar w:fldCharType="separate"/>
      </w:r>
      <w:del w:id="1065" w:author="Michael Laemmermann" w:date="2018-02-04T15:07:00Z">
        <w:r>
          <w:rPr>
            <w:rStyle w:val="InternetLink"/>
          </w:rPr>
          <w:delText>http://videojs.com/</w:delText>
        </w:r>
      </w:del>
      <w:r>
        <w:rPr>
          <w:rStyle w:val="InternetLink"/>
        </w:rPr>
        <w:fldChar w:fldCharType="end"/>
      </w:r>
    </w:p>
    <w:p w14:paraId="3EDAA233" w14:textId="77777777" w:rsidR="00DB12FC" w:rsidRDefault="001F2E2F">
      <w:pPr>
        <w:pStyle w:val="Listenabsatz"/>
        <w:ind w:left="426"/>
        <w:pPrChange w:id="1066" w:author="Michael Laemmermann" w:date="2018-05-10T20:08:00Z">
          <w:pPr>
            <w:pStyle w:val="Listenabsatz"/>
          </w:pPr>
        </w:pPrChange>
      </w:pPr>
      <w:r>
        <w:fldChar w:fldCharType="begin"/>
      </w:r>
      <w:r>
        <w:instrText xml:space="preserve"> HYPERLINK "https://hisbus.his.de/hisbus/docs/hisbus21.pdf" \h </w:instrText>
      </w:r>
      <w:r>
        <w:fldChar w:fldCharType="separate"/>
      </w:r>
      <w:del w:id="1067" w:author="Michael Laemmermann" w:date="2018-02-04T15:12:00Z">
        <w:r>
          <w:rPr>
            <w:rStyle w:val="InternetLink"/>
          </w:rPr>
          <w:delText>https://hisbus.his.de/hisbus/docs/hisbus21.pdf</w:delText>
        </w:r>
      </w:del>
      <w:r>
        <w:rPr>
          <w:rStyle w:val="InternetLink"/>
        </w:rPr>
        <w:fldChar w:fldCharType="end"/>
      </w:r>
    </w:p>
    <w:p w14:paraId="648D5B83" w14:textId="77777777" w:rsidR="00DB12FC" w:rsidRDefault="001F2E2F">
      <w:pPr>
        <w:pStyle w:val="Listenabsatz"/>
        <w:ind w:left="426"/>
        <w:pPrChange w:id="1068" w:author="Michael Laemmermann" w:date="2018-05-10T20:08:00Z">
          <w:pPr>
            <w:pStyle w:val="Listenabsatz"/>
          </w:pPr>
        </w:pPrChange>
      </w:pPr>
      <w:r>
        <w:fldChar w:fldCharType="begin"/>
      </w:r>
      <w:r>
        <w:instrText xml:space="preserve"> HYPERLINK "https://docs.moodle.org/dev/Main_Page" \h </w:instrText>
      </w:r>
      <w:r>
        <w:fldChar w:fldCharType="separate"/>
      </w:r>
      <w:del w:id="1069" w:author="Michael Laemmermann" w:date="2018-02-04T15:28:00Z">
        <w:r>
          <w:rPr>
            <w:rStyle w:val="InternetLink"/>
          </w:rPr>
          <w:delText>https://docs.moodle.org/dev/Main_Page</w:delText>
        </w:r>
      </w:del>
      <w:r>
        <w:rPr>
          <w:rStyle w:val="InternetLink"/>
        </w:rPr>
        <w:fldChar w:fldCharType="end"/>
      </w:r>
    </w:p>
    <w:p w14:paraId="1DFC9A64" w14:textId="77777777" w:rsidR="00DB12FC" w:rsidRDefault="00DB12FC">
      <w:pPr>
        <w:ind w:left="426"/>
        <w:rPr>
          <w:color w:val="FF0000"/>
        </w:rPr>
        <w:pPrChange w:id="1070" w:author="Michael Laemmermann" w:date="2018-05-10T20:08:00Z">
          <w:pPr>
            <w:ind w:left="708"/>
          </w:pPr>
        </w:pPrChange>
      </w:pPr>
    </w:p>
    <w:p w14:paraId="7EBBB415" w14:textId="77777777" w:rsidR="00DB12FC" w:rsidRDefault="00DB12FC">
      <w:pPr>
        <w:ind w:left="426"/>
        <w:rPr>
          <w:color w:val="FF0000"/>
        </w:rPr>
        <w:pPrChange w:id="1071" w:author="Michael Laemmermann" w:date="2018-05-10T20:08:00Z">
          <w:pPr>
            <w:ind w:left="708"/>
          </w:pPr>
        </w:pPrChange>
      </w:pPr>
    </w:p>
    <w:p w14:paraId="26E6B15B" w14:textId="77777777" w:rsidR="00BD426C" w:rsidRDefault="00BD426C">
      <w:pPr>
        <w:jc w:val="left"/>
        <w:rPr>
          <w:ins w:id="1072" w:author="Michael Laemmermann" w:date="2018-05-10T19:49:00Z"/>
        </w:rPr>
      </w:pPr>
      <w:ins w:id="1073" w:author="Michael Laemmermann" w:date="2018-05-10T19:49:00Z">
        <w:r>
          <w:br w:type="page"/>
        </w:r>
      </w:ins>
    </w:p>
    <w:p w14:paraId="01F88DF5" w14:textId="3014BEC1" w:rsidR="00DB12FC" w:rsidRDefault="001F2E2F">
      <w:pPr>
        <w:pStyle w:val="Listenabsatz"/>
        <w:pPrChange w:id="1074" w:author="Michael Laemmermann" w:date="2018-02-04T15:28:00Z">
          <w:pPr/>
        </w:pPrChange>
      </w:pPr>
      <w:r>
        <w:lastRenderedPageBreak/>
        <w:t>Ausgangsliteratur</w:t>
      </w:r>
    </w:p>
    <w:p w14:paraId="376A9B17" w14:textId="77777777" w:rsidR="00DB12FC" w:rsidRDefault="001F2E2F">
      <w:r>
        <w:fldChar w:fldCharType="begin"/>
      </w:r>
      <w:r>
        <w:instrText>BIBLIOGRAPHY</w:instrText>
      </w:r>
      <w: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505"/>
        <w:gridCol w:w="9133"/>
      </w:tblGrid>
      <w:tr w:rsidR="00DB12FC" w14:paraId="4F6AE697" w14:textId="77777777">
        <w:tc>
          <w:tcPr>
            <w:tcW w:w="505" w:type="dxa"/>
            <w:shd w:val="clear" w:color="auto" w:fill="auto"/>
          </w:tcPr>
          <w:p w14:paraId="0FCC85D8" w14:textId="77777777" w:rsidR="00DB12FC" w:rsidRDefault="001F2E2F">
            <w:pPr>
              <w:pStyle w:val="Literaturverzeichnis"/>
            </w:pPr>
            <w:r>
              <w:t xml:space="preserve">[1] </w:t>
            </w:r>
          </w:p>
        </w:tc>
        <w:tc>
          <w:tcPr>
            <w:tcW w:w="9132" w:type="dxa"/>
            <w:shd w:val="clear" w:color="auto" w:fill="auto"/>
          </w:tcPr>
          <w:p w14:paraId="34377AB3" w14:textId="41484E64" w:rsidR="00DB12FC" w:rsidRDefault="001F2E2F">
            <w:pPr>
              <w:pStyle w:val="Literaturverzeichnis"/>
            </w:pPr>
            <w:r>
              <w:t xml:space="preserve">„Video.js: The Player Framework,“ [Online]. </w:t>
            </w:r>
            <w:del w:id="1075" w:author="Michael Laemmermann" w:date="2018-04-07T13:32:00Z">
              <w:r w:rsidDel="009C1173">
                <w:delText>Available</w:delText>
              </w:r>
            </w:del>
            <w:ins w:id="1076" w:author="Michael Laemmermann" w:date="2018-04-07T13:32:00Z">
              <w:r w:rsidR="009C1173">
                <w:t>Verfügbar</w:t>
              </w:r>
            </w:ins>
            <w:r>
              <w:t>: http://videojs.com/. [Zugriff am 4 Februar 2018].</w:t>
            </w:r>
          </w:p>
        </w:tc>
      </w:tr>
      <w:tr w:rsidR="00DB12FC" w14:paraId="46C6243D" w14:textId="77777777">
        <w:tc>
          <w:tcPr>
            <w:tcW w:w="505" w:type="dxa"/>
            <w:shd w:val="clear" w:color="auto" w:fill="auto"/>
          </w:tcPr>
          <w:p w14:paraId="531D0639" w14:textId="77777777" w:rsidR="00DB12FC" w:rsidRDefault="001F2E2F">
            <w:pPr>
              <w:pStyle w:val="Literaturverzeichnis"/>
            </w:pPr>
            <w:r>
              <w:t xml:space="preserve">[2] </w:t>
            </w:r>
          </w:p>
        </w:tc>
        <w:tc>
          <w:tcPr>
            <w:tcW w:w="9132" w:type="dxa"/>
            <w:shd w:val="clear" w:color="auto" w:fill="auto"/>
          </w:tcPr>
          <w:p w14:paraId="1B848A9B" w14:textId="0DF424D4" w:rsidR="00DB12FC" w:rsidRDefault="001F2E2F">
            <w:pPr>
              <w:pStyle w:val="Literaturverzeichnis"/>
            </w:pPr>
            <w:r>
              <w:t xml:space="preserve">„Video.js · GitHub,“ [Online]. </w:t>
            </w:r>
            <w:del w:id="1077" w:author="Michael Laemmermann" w:date="2018-04-07T13:32:00Z">
              <w:r w:rsidDel="009C1173">
                <w:delText>Available</w:delText>
              </w:r>
            </w:del>
            <w:ins w:id="1078" w:author="Michael Laemmermann" w:date="2018-04-07T13:32:00Z">
              <w:r w:rsidR="009C1173">
                <w:t>Verfügbar</w:t>
              </w:r>
            </w:ins>
            <w:r>
              <w:t>: https://github.com/videojs. [Zugriff am 4 Februar 2018].</w:t>
            </w:r>
          </w:p>
        </w:tc>
      </w:tr>
      <w:tr w:rsidR="00DB12FC" w14:paraId="676D19E1" w14:textId="77777777">
        <w:tc>
          <w:tcPr>
            <w:tcW w:w="505" w:type="dxa"/>
            <w:shd w:val="clear" w:color="auto" w:fill="auto"/>
          </w:tcPr>
          <w:p w14:paraId="3A692063" w14:textId="77777777" w:rsidR="00DB12FC" w:rsidRDefault="001F2E2F">
            <w:pPr>
              <w:pStyle w:val="Literaturverzeichnis"/>
            </w:pPr>
            <w:r>
              <w:t xml:space="preserve">[3] </w:t>
            </w:r>
          </w:p>
        </w:tc>
        <w:tc>
          <w:tcPr>
            <w:tcW w:w="9132" w:type="dxa"/>
            <w:shd w:val="clear" w:color="auto" w:fill="auto"/>
          </w:tcPr>
          <w:p w14:paraId="6E0C42D7" w14:textId="6A358BF7" w:rsidR="00DB12FC" w:rsidRDefault="001F2E2F">
            <w:pPr>
              <w:pStyle w:val="Literaturverzeichnis"/>
            </w:pPr>
            <w:r>
              <w:t xml:space="preserve">„H5P – Create and Share Rich HTML5 Content and </w:t>
            </w:r>
            <w:proofErr w:type="spellStart"/>
            <w:r>
              <w:t>Applications</w:t>
            </w:r>
            <w:proofErr w:type="spellEnd"/>
            <w:r>
              <w:t xml:space="preserve">,“ [Online]. </w:t>
            </w:r>
            <w:del w:id="1079" w:author="Michael Laemmermann" w:date="2018-04-07T13:32:00Z">
              <w:r w:rsidDel="009C1173">
                <w:delText>Available</w:delText>
              </w:r>
            </w:del>
            <w:ins w:id="1080" w:author="Michael Laemmermann" w:date="2018-04-07T13:32:00Z">
              <w:r w:rsidR="009C1173">
                <w:t>Verfügbar</w:t>
              </w:r>
            </w:ins>
            <w:r>
              <w:t>: https://h5p.org/. [Zugriff am 4 Februar 2018].</w:t>
            </w:r>
          </w:p>
        </w:tc>
      </w:tr>
      <w:tr w:rsidR="00DB12FC" w14:paraId="10D236EF" w14:textId="77777777">
        <w:tc>
          <w:tcPr>
            <w:tcW w:w="505" w:type="dxa"/>
            <w:shd w:val="clear" w:color="auto" w:fill="auto"/>
          </w:tcPr>
          <w:p w14:paraId="5F86BC9B" w14:textId="77777777" w:rsidR="00DB12FC" w:rsidRDefault="001F2E2F">
            <w:pPr>
              <w:pStyle w:val="Literaturverzeichnis"/>
            </w:pPr>
            <w:r>
              <w:t xml:space="preserve">[4] </w:t>
            </w:r>
          </w:p>
        </w:tc>
        <w:tc>
          <w:tcPr>
            <w:tcW w:w="9132" w:type="dxa"/>
            <w:shd w:val="clear" w:color="auto" w:fill="auto"/>
          </w:tcPr>
          <w:p w14:paraId="4EFE676A" w14:textId="2347705A" w:rsidR="00DB12FC" w:rsidRDefault="001F2E2F">
            <w:pPr>
              <w:pStyle w:val="Literaturverzeichnis"/>
            </w:pPr>
            <w:r>
              <w:t xml:space="preserve">„H5P,“ [Online]. </w:t>
            </w:r>
            <w:del w:id="1081" w:author="Michael Laemmermann" w:date="2018-04-07T13:32:00Z">
              <w:r w:rsidDel="009C1173">
                <w:delText>Available</w:delText>
              </w:r>
            </w:del>
            <w:ins w:id="1082" w:author="Michael Laemmermann" w:date="2018-04-07T13:32:00Z">
              <w:r w:rsidR="009C1173">
                <w:t>Verfügbar</w:t>
              </w:r>
            </w:ins>
            <w:r>
              <w:t>: https://github.com/h5p. [Zugriff am 4 Februar 2018].</w:t>
            </w:r>
          </w:p>
        </w:tc>
      </w:tr>
      <w:tr w:rsidR="00DB12FC" w14:paraId="2161B297" w14:textId="77777777">
        <w:tc>
          <w:tcPr>
            <w:tcW w:w="505" w:type="dxa"/>
            <w:shd w:val="clear" w:color="auto" w:fill="auto"/>
          </w:tcPr>
          <w:p w14:paraId="6B92381A" w14:textId="77777777" w:rsidR="00DB12FC" w:rsidRDefault="001F2E2F">
            <w:pPr>
              <w:pStyle w:val="Literaturverzeichnis"/>
            </w:pPr>
            <w:r>
              <w:t xml:space="preserve">[5] </w:t>
            </w:r>
          </w:p>
        </w:tc>
        <w:tc>
          <w:tcPr>
            <w:tcW w:w="9132" w:type="dxa"/>
            <w:shd w:val="clear" w:color="auto" w:fill="auto"/>
          </w:tcPr>
          <w:p w14:paraId="637F3002" w14:textId="06ADFC93" w:rsidR="00DB12FC" w:rsidRDefault="001F2E2F">
            <w:pPr>
              <w:pStyle w:val="Literaturverzeichnis"/>
            </w:pPr>
            <w:r>
              <w:t xml:space="preserve">„wavesurfer.js,“ [Online]. </w:t>
            </w:r>
            <w:del w:id="1083" w:author="Michael Laemmermann" w:date="2018-04-07T13:32:00Z">
              <w:r w:rsidDel="009C1173">
                <w:delText>Available</w:delText>
              </w:r>
            </w:del>
            <w:ins w:id="1084" w:author="Michael Laemmermann" w:date="2018-04-07T13:32:00Z">
              <w:r w:rsidR="009C1173">
                <w:t>Verfügbar</w:t>
              </w:r>
            </w:ins>
            <w:r>
              <w:t>: https://wavesurfer-js.org/. [Zugriff am 4 Februar 2018].</w:t>
            </w:r>
          </w:p>
        </w:tc>
      </w:tr>
      <w:tr w:rsidR="00DB12FC" w14:paraId="71B6A044" w14:textId="77777777">
        <w:tc>
          <w:tcPr>
            <w:tcW w:w="505" w:type="dxa"/>
            <w:shd w:val="clear" w:color="auto" w:fill="auto"/>
          </w:tcPr>
          <w:p w14:paraId="3C0D19FB" w14:textId="77777777" w:rsidR="00DB12FC" w:rsidRDefault="001F2E2F">
            <w:pPr>
              <w:pStyle w:val="Literaturverzeichnis"/>
            </w:pPr>
            <w:r>
              <w:t xml:space="preserve">[6] </w:t>
            </w:r>
          </w:p>
        </w:tc>
        <w:tc>
          <w:tcPr>
            <w:tcW w:w="9132" w:type="dxa"/>
            <w:shd w:val="clear" w:color="auto" w:fill="auto"/>
          </w:tcPr>
          <w:p w14:paraId="5DAA84D4" w14:textId="5BBF38A4" w:rsidR="00DB12FC" w:rsidRDefault="001F2E2F">
            <w:pPr>
              <w:pStyle w:val="Literaturverzeichnis"/>
            </w:pPr>
            <w:r>
              <w:t xml:space="preserve">„GitHub - </w:t>
            </w:r>
            <w:proofErr w:type="spellStart"/>
            <w:r>
              <w:t>katspaugh</w:t>
            </w:r>
            <w:proofErr w:type="spellEnd"/>
            <w:r>
              <w:t xml:space="preserve">/wavesurfer.js: </w:t>
            </w:r>
            <w:proofErr w:type="spellStart"/>
            <w:r>
              <w:t>Navigable</w:t>
            </w:r>
            <w:proofErr w:type="spellEnd"/>
            <w:r>
              <w:t xml:space="preserve"> </w:t>
            </w:r>
            <w:proofErr w:type="spellStart"/>
            <w:r>
              <w:t>waveform</w:t>
            </w:r>
            <w:proofErr w:type="spellEnd"/>
            <w:r>
              <w:t xml:space="preserve"> </w:t>
            </w:r>
            <w:proofErr w:type="spellStart"/>
            <w:r>
              <w:t>built</w:t>
            </w:r>
            <w:proofErr w:type="spellEnd"/>
            <w:r>
              <w:t xml:space="preserve"> on Web Audio and Canvas,“ [Online]. </w:t>
            </w:r>
            <w:del w:id="1085" w:author="Michael Laemmermann" w:date="2018-04-07T13:32:00Z">
              <w:r w:rsidDel="009C1173">
                <w:delText>Available</w:delText>
              </w:r>
            </w:del>
            <w:ins w:id="1086" w:author="Michael Laemmermann" w:date="2018-04-07T13:32:00Z">
              <w:r w:rsidR="009C1173">
                <w:t>Verfügbar</w:t>
              </w:r>
            </w:ins>
            <w:r>
              <w:t>: https://github.com/katspaugh/wavesurfer.js. [Zugriff am 4 Februar 2018].</w:t>
            </w:r>
          </w:p>
        </w:tc>
      </w:tr>
      <w:tr w:rsidR="00DB12FC" w14:paraId="4E59260B" w14:textId="77777777">
        <w:tc>
          <w:tcPr>
            <w:tcW w:w="505" w:type="dxa"/>
            <w:shd w:val="clear" w:color="auto" w:fill="auto"/>
          </w:tcPr>
          <w:p w14:paraId="062F3616" w14:textId="77777777" w:rsidR="00DB12FC" w:rsidRDefault="001F2E2F">
            <w:pPr>
              <w:pStyle w:val="Literaturverzeichnis"/>
            </w:pPr>
            <w:r>
              <w:t xml:space="preserve">[7] </w:t>
            </w:r>
          </w:p>
        </w:tc>
        <w:tc>
          <w:tcPr>
            <w:tcW w:w="9132" w:type="dxa"/>
            <w:shd w:val="clear" w:color="auto" w:fill="auto"/>
          </w:tcPr>
          <w:p w14:paraId="5C3A9453" w14:textId="51ECCFFB" w:rsidR="00DB12FC" w:rsidRDefault="001F2E2F">
            <w:pPr>
              <w:pStyle w:val="Literaturverzeichnis"/>
            </w:pPr>
            <w:r>
              <w:t xml:space="preserve">„wavesurfer.js | Annotation </w:t>
            </w:r>
            <w:proofErr w:type="spellStart"/>
            <w:r>
              <w:t>tool</w:t>
            </w:r>
            <w:proofErr w:type="spellEnd"/>
            <w:r>
              <w:t xml:space="preserve">,“ [Online]. </w:t>
            </w:r>
            <w:commentRangeStart w:id="1087"/>
            <w:del w:id="1088" w:author="Michael Laemmermann" w:date="2018-04-07T13:32:00Z">
              <w:r w:rsidDel="009C1173">
                <w:delText>Available</w:delText>
              </w:r>
            </w:del>
            <w:commentRangeEnd w:id="1087"/>
            <w:ins w:id="1089" w:author="Michael Laemmermann" w:date="2018-04-07T13:32:00Z">
              <w:r w:rsidR="009C1173">
                <w:t>Verfügbar</w:t>
              </w:r>
            </w:ins>
            <w:r>
              <w:commentReference w:id="1087"/>
            </w:r>
            <w:r>
              <w:t>: http://wavesurfer-js.org/example/annotation/. [Zugriff am 4 Februar 2018].</w:t>
            </w:r>
          </w:p>
        </w:tc>
      </w:tr>
      <w:tr w:rsidR="00DB12FC" w14:paraId="03E382A7" w14:textId="77777777">
        <w:tc>
          <w:tcPr>
            <w:tcW w:w="505" w:type="dxa"/>
            <w:shd w:val="clear" w:color="auto" w:fill="auto"/>
          </w:tcPr>
          <w:p w14:paraId="4D15516E" w14:textId="77777777" w:rsidR="00DB12FC" w:rsidRDefault="001F2E2F">
            <w:pPr>
              <w:pStyle w:val="Literaturverzeichnis"/>
            </w:pPr>
            <w:r>
              <w:t xml:space="preserve">[8] </w:t>
            </w:r>
          </w:p>
        </w:tc>
        <w:tc>
          <w:tcPr>
            <w:tcW w:w="9132" w:type="dxa"/>
            <w:shd w:val="clear" w:color="auto" w:fill="auto"/>
          </w:tcPr>
          <w:p w14:paraId="45E1D635" w14:textId="04F3B950" w:rsidR="00DB12FC" w:rsidRDefault="001F2E2F">
            <w:pPr>
              <w:pStyle w:val="Literaturverzeichnis"/>
            </w:pPr>
            <w:r>
              <w:t xml:space="preserve">„GitHub - </w:t>
            </w:r>
            <w:proofErr w:type="spellStart"/>
            <w:r>
              <w:t>BlaiMelendezCatalan</w:t>
            </w:r>
            <w:proofErr w:type="spellEnd"/>
            <w:r>
              <w:t xml:space="preserve">/BAT,“ [Online]. </w:t>
            </w:r>
            <w:del w:id="1090" w:author="Michael Laemmermann" w:date="2018-04-07T13:32:00Z">
              <w:r w:rsidDel="009C1173">
                <w:delText>Available</w:delText>
              </w:r>
            </w:del>
            <w:ins w:id="1091" w:author="Michael Laemmermann" w:date="2018-04-07T13:32:00Z">
              <w:r w:rsidR="009C1173">
                <w:t>Verfügbar</w:t>
              </w:r>
            </w:ins>
            <w:r>
              <w:t>: https://github.com/BlaiMelendezCatalan/BAT/. [Zugriff am 4 Februar 2018].</w:t>
            </w:r>
          </w:p>
        </w:tc>
      </w:tr>
      <w:tr w:rsidR="00DB12FC" w14:paraId="2FDEB7A2" w14:textId="77777777">
        <w:tc>
          <w:tcPr>
            <w:tcW w:w="505" w:type="dxa"/>
            <w:shd w:val="clear" w:color="auto" w:fill="auto"/>
          </w:tcPr>
          <w:p w14:paraId="4A17FA83" w14:textId="77777777" w:rsidR="00DB12FC" w:rsidRDefault="001F2E2F">
            <w:pPr>
              <w:pStyle w:val="Literaturverzeichnis"/>
            </w:pPr>
            <w:r>
              <w:t xml:space="preserve">[9] </w:t>
            </w:r>
          </w:p>
        </w:tc>
        <w:tc>
          <w:tcPr>
            <w:tcW w:w="9132" w:type="dxa"/>
            <w:shd w:val="clear" w:color="auto" w:fill="auto"/>
          </w:tcPr>
          <w:p w14:paraId="14F25620" w14:textId="1518DF79" w:rsidR="00DB12FC" w:rsidRDefault="001F2E2F">
            <w:pPr>
              <w:pStyle w:val="Literaturverzeichnis"/>
            </w:pPr>
            <w:r>
              <w:t xml:space="preserve">„GitHub - </w:t>
            </w:r>
            <w:proofErr w:type="spellStart"/>
            <w:r>
              <w:t>CrowdCurio</w:t>
            </w:r>
            <w:proofErr w:type="spellEnd"/>
            <w:r>
              <w:t>/audio-</w:t>
            </w:r>
            <w:proofErr w:type="spellStart"/>
            <w:r>
              <w:t>annotator</w:t>
            </w:r>
            <w:proofErr w:type="spellEnd"/>
            <w:r>
              <w:t xml:space="preserve">: A JavaScript interface </w:t>
            </w:r>
            <w:proofErr w:type="spellStart"/>
            <w:r>
              <w:t>for</w:t>
            </w:r>
            <w:proofErr w:type="spellEnd"/>
            <w:r>
              <w:t xml:space="preserve"> </w:t>
            </w:r>
            <w:proofErr w:type="spellStart"/>
            <w:r>
              <w:t>annotating</w:t>
            </w:r>
            <w:proofErr w:type="spellEnd"/>
            <w:r>
              <w:t xml:space="preserve"> and </w:t>
            </w:r>
            <w:proofErr w:type="spellStart"/>
            <w:r>
              <w:t>labeling</w:t>
            </w:r>
            <w:proofErr w:type="spellEnd"/>
            <w:r>
              <w:t xml:space="preserve"> </w:t>
            </w:r>
            <w:proofErr w:type="spellStart"/>
            <w:r>
              <w:t>audio</w:t>
            </w:r>
            <w:proofErr w:type="spellEnd"/>
            <w:r>
              <w:t xml:space="preserve"> </w:t>
            </w:r>
            <w:proofErr w:type="spellStart"/>
            <w:r>
              <w:t>files</w:t>
            </w:r>
            <w:proofErr w:type="spellEnd"/>
            <w:r>
              <w:t xml:space="preserve">.,“ [Online]. </w:t>
            </w:r>
            <w:del w:id="1092" w:author="Michael Laemmermann" w:date="2018-04-07T13:32:00Z">
              <w:r w:rsidDel="009C1173">
                <w:delText>Available</w:delText>
              </w:r>
            </w:del>
            <w:ins w:id="1093" w:author="Michael Laemmermann" w:date="2018-04-07T13:32:00Z">
              <w:r w:rsidR="009C1173">
                <w:t>Verfügbar</w:t>
              </w:r>
            </w:ins>
            <w:r>
              <w:t>: https://github.com/CrowdCurio/audio-annotator. [Zugriff am 4 Februar 2018].</w:t>
            </w:r>
          </w:p>
        </w:tc>
      </w:tr>
      <w:tr w:rsidR="00DB12FC" w14:paraId="6CEE5E4E" w14:textId="77777777">
        <w:tc>
          <w:tcPr>
            <w:tcW w:w="505" w:type="dxa"/>
            <w:shd w:val="clear" w:color="auto" w:fill="auto"/>
          </w:tcPr>
          <w:p w14:paraId="0E378990" w14:textId="77777777" w:rsidR="00DB12FC" w:rsidRDefault="001F2E2F">
            <w:pPr>
              <w:pStyle w:val="Literaturverzeichnis"/>
            </w:pPr>
            <w:r>
              <w:t xml:space="preserve">[10] </w:t>
            </w:r>
          </w:p>
        </w:tc>
        <w:tc>
          <w:tcPr>
            <w:tcW w:w="9132" w:type="dxa"/>
            <w:shd w:val="clear" w:color="auto" w:fill="auto"/>
          </w:tcPr>
          <w:p w14:paraId="03A50646" w14:textId="7641DB47" w:rsidR="00DB12FC" w:rsidRDefault="001F2E2F">
            <w:pPr>
              <w:pStyle w:val="Literaturverzeichnis"/>
            </w:pPr>
            <w:r>
              <w:t xml:space="preserve">„timesheets.js,“ [Online]. </w:t>
            </w:r>
            <w:del w:id="1094" w:author="Michael Laemmermann" w:date="2018-04-07T13:32:00Z">
              <w:r w:rsidDel="009C1173">
                <w:delText>Available</w:delText>
              </w:r>
            </w:del>
            <w:ins w:id="1095" w:author="Michael Laemmermann" w:date="2018-04-07T13:32:00Z">
              <w:r w:rsidR="009C1173">
                <w:t>Verfügbar</w:t>
              </w:r>
            </w:ins>
            <w:r>
              <w:t>: http://wam.inrialpes.fr/timesheets/. [Zugriff am 4 Februar 2018].</w:t>
            </w:r>
          </w:p>
        </w:tc>
      </w:tr>
      <w:tr w:rsidR="00DB12FC" w14:paraId="2FD59440" w14:textId="77777777">
        <w:tc>
          <w:tcPr>
            <w:tcW w:w="505" w:type="dxa"/>
            <w:shd w:val="clear" w:color="auto" w:fill="auto"/>
          </w:tcPr>
          <w:p w14:paraId="0FA4BCFE" w14:textId="77777777" w:rsidR="00DB12FC" w:rsidRDefault="001F2E2F">
            <w:pPr>
              <w:pStyle w:val="Literaturverzeichnis"/>
            </w:pPr>
            <w:r>
              <w:t xml:space="preserve">[11] </w:t>
            </w:r>
          </w:p>
        </w:tc>
        <w:tc>
          <w:tcPr>
            <w:tcW w:w="9132" w:type="dxa"/>
            <w:shd w:val="clear" w:color="auto" w:fill="auto"/>
          </w:tcPr>
          <w:p w14:paraId="3DF30A0E" w14:textId="77777777" w:rsidR="00DB12FC" w:rsidRDefault="001F2E2F">
            <w:pPr>
              <w:pStyle w:val="Literaturverzeichnis"/>
            </w:pPr>
            <w:r>
              <w:t xml:space="preserve">J. </w:t>
            </w:r>
            <w:proofErr w:type="spellStart"/>
            <w:r>
              <w:t>Zumbach</w:t>
            </w:r>
            <w:proofErr w:type="spellEnd"/>
            <w:r>
              <w:t xml:space="preserve"> und C. Kroeber, „Learning </w:t>
            </w:r>
            <w:proofErr w:type="spellStart"/>
            <w:r>
              <w:t>with</w:t>
            </w:r>
            <w:proofErr w:type="spellEnd"/>
            <w:r>
              <w:t xml:space="preserve"> Hyperaudio: </w:t>
            </w:r>
            <w:proofErr w:type="spellStart"/>
            <w:r>
              <w:t>Cognitive</w:t>
            </w:r>
            <w:proofErr w:type="spellEnd"/>
            <w:r>
              <w:t xml:space="preserve"> Load and Knowledge Acquisition in Non-Linear </w:t>
            </w:r>
            <w:proofErr w:type="spellStart"/>
            <w:r>
              <w:t>Auditory</w:t>
            </w:r>
            <w:proofErr w:type="spellEnd"/>
            <w:r>
              <w:t xml:space="preserve"> </w:t>
            </w:r>
            <w:proofErr w:type="spellStart"/>
            <w:r>
              <w:t>Instruction</w:t>
            </w:r>
            <w:proofErr w:type="spellEnd"/>
            <w:r>
              <w:t xml:space="preserve">.,“ in </w:t>
            </w:r>
            <w:proofErr w:type="spellStart"/>
            <w:r>
              <w:rPr>
                <w:i/>
                <w:iCs/>
              </w:rPr>
              <w:t>Avoiding</w:t>
            </w:r>
            <w:proofErr w:type="spellEnd"/>
            <w:r>
              <w:rPr>
                <w:i/>
                <w:iCs/>
              </w:rPr>
              <w:t xml:space="preserve"> </w:t>
            </w:r>
            <w:proofErr w:type="spellStart"/>
            <w:r>
              <w:rPr>
                <w:i/>
                <w:iCs/>
              </w:rPr>
              <w:t>simplicity</w:t>
            </w:r>
            <w:proofErr w:type="spellEnd"/>
            <w:r>
              <w:rPr>
                <w:i/>
                <w:iCs/>
              </w:rPr>
              <w:t xml:space="preserve"> </w:t>
            </w:r>
            <w:proofErr w:type="spellStart"/>
            <w:r>
              <w:rPr>
                <w:i/>
                <w:iCs/>
              </w:rPr>
              <w:t>confronting</w:t>
            </w:r>
            <w:proofErr w:type="spellEnd"/>
            <w:r>
              <w:rPr>
                <w:i/>
                <w:iCs/>
              </w:rPr>
              <w:t xml:space="preserve"> </w:t>
            </w:r>
            <w:proofErr w:type="spellStart"/>
            <w:r>
              <w:rPr>
                <w:i/>
                <w:iCs/>
              </w:rPr>
              <w:t>complexity</w:t>
            </w:r>
            <w:proofErr w:type="spellEnd"/>
            <w:r>
              <w:rPr>
                <w:i/>
                <w:iCs/>
              </w:rPr>
              <w:t xml:space="preserve">. </w:t>
            </w:r>
            <w:proofErr w:type="spellStart"/>
            <w:r>
              <w:rPr>
                <w:i/>
                <w:iCs/>
              </w:rPr>
              <w:t>Advances</w:t>
            </w:r>
            <w:proofErr w:type="spellEnd"/>
            <w:r>
              <w:rPr>
                <w:i/>
                <w:iCs/>
              </w:rPr>
              <w:t xml:space="preserve"> in </w:t>
            </w:r>
            <w:proofErr w:type="spellStart"/>
            <w:r>
              <w:rPr>
                <w:i/>
                <w:iCs/>
              </w:rPr>
              <w:t>studying</w:t>
            </w:r>
            <w:proofErr w:type="spellEnd"/>
            <w:r>
              <w:rPr>
                <w:i/>
                <w:iCs/>
              </w:rPr>
              <w:t xml:space="preserve"> and </w:t>
            </w:r>
            <w:proofErr w:type="spellStart"/>
            <w:r>
              <w:rPr>
                <w:i/>
                <w:iCs/>
              </w:rPr>
              <w:t>designing</w:t>
            </w:r>
            <w:proofErr w:type="spellEnd"/>
            <w:r>
              <w:rPr>
                <w:i/>
                <w:iCs/>
              </w:rPr>
              <w:t xml:space="preserve"> (computer-</w:t>
            </w:r>
            <w:proofErr w:type="spellStart"/>
            <w:r>
              <w:rPr>
                <w:i/>
                <w:iCs/>
              </w:rPr>
              <w:t>based</w:t>
            </w:r>
            <w:proofErr w:type="spellEnd"/>
            <w:r>
              <w:rPr>
                <w:i/>
                <w:iCs/>
              </w:rPr>
              <w:t xml:space="preserve">) powerful </w:t>
            </w:r>
            <w:proofErr w:type="spellStart"/>
            <w:r>
              <w:rPr>
                <w:i/>
                <w:iCs/>
              </w:rPr>
              <w:t>learning</w:t>
            </w:r>
            <w:proofErr w:type="spellEnd"/>
            <w:r>
              <w:rPr>
                <w:i/>
                <w:iCs/>
              </w:rPr>
              <w:t xml:space="preserve"> </w:t>
            </w:r>
            <w:proofErr w:type="spellStart"/>
            <w:r>
              <w:rPr>
                <w:i/>
                <w:iCs/>
              </w:rPr>
              <w:t>environments</w:t>
            </w:r>
            <w:proofErr w:type="spellEnd"/>
            <w:r>
              <w:t>, 2006, pp. 359-170.</w:t>
            </w:r>
          </w:p>
        </w:tc>
      </w:tr>
      <w:tr w:rsidR="00DB12FC" w14:paraId="5F5A7A67" w14:textId="77777777">
        <w:tc>
          <w:tcPr>
            <w:tcW w:w="505" w:type="dxa"/>
            <w:shd w:val="clear" w:color="auto" w:fill="auto"/>
          </w:tcPr>
          <w:p w14:paraId="2FA53AEF" w14:textId="77777777" w:rsidR="00DB12FC" w:rsidRDefault="001F2E2F">
            <w:pPr>
              <w:pStyle w:val="Literaturverzeichnis"/>
            </w:pPr>
            <w:r>
              <w:t xml:space="preserve">[12] </w:t>
            </w:r>
          </w:p>
        </w:tc>
        <w:tc>
          <w:tcPr>
            <w:tcW w:w="9132" w:type="dxa"/>
            <w:shd w:val="clear" w:color="auto" w:fill="auto"/>
          </w:tcPr>
          <w:p w14:paraId="70D2BAF0" w14:textId="77777777" w:rsidR="00DB12FC" w:rsidRDefault="001F2E2F">
            <w:pPr>
              <w:pStyle w:val="Literaturverzeichnis"/>
            </w:pPr>
            <w:r>
              <w:t xml:space="preserve">J. </w:t>
            </w:r>
            <w:proofErr w:type="spellStart"/>
            <w:r>
              <w:t>Zumbach</w:t>
            </w:r>
            <w:proofErr w:type="spellEnd"/>
            <w:r>
              <w:t xml:space="preserve"> und N. Schwartz, „Hyperaudio </w:t>
            </w:r>
            <w:proofErr w:type="spellStart"/>
            <w:r>
              <w:t>learning</w:t>
            </w:r>
            <w:proofErr w:type="spellEnd"/>
            <w:r>
              <w:t xml:space="preserve"> </w:t>
            </w:r>
            <w:proofErr w:type="spellStart"/>
            <w:r>
              <w:t>for</w:t>
            </w:r>
            <w:proofErr w:type="spellEnd"/>
            <w:r>
              <w:t xml:space="preserve"> non-linear </w:t>
            </w:r>
            <w:proofErr w:type="spellStart"/>
            <w:r>
              <w:t>auditory</w:t>
            </w:r>
            <w:proofErr w:type="spellEnd"/>
            <w:r>
              <w:t xml:space="preserve"> </w:t>
            </w:r>
            <w:proofErr w:type="spellStart"/>
            <w:r>
              <w:t>knowledge</w:t>
            </w:r>
            <w:proofErr w:type="spellEnd"/>
            <w:r>
              <w:t xml:space="preserve"> </w:t>
            </w:r>
            <w:proofErr w:type="spellStart"/>
            <w:r>
              <w:t>acquisition</w:t>
            </w:r>
            <w:proofErr w:type="spellEnd"/>
            <w:r>
              <w:t xml:space="preserve">.,“ in </w:t>
            </w:r>
            <w:r>
              <w:rPr>
                <w:i/>
                <w:iCs/>
              </w:rPr>
              <w:t xml:space="preserve">Computers in Human </w:t>
            </w:r>
            <w:proofErr w:type="spellStart"/>
            <w:r>
              <w:rPr>
                <w:i/>
                <w:iCs/>
              </w:rPr>
              <w:t>Behavior</w:t>
            </w:r>
            <w:proofErr w:type="spellEnd"/>
            <w:r>
              <w:rPr>
                <w:i/>
                <w:iCs/>
              </w:rPr>
              <w:t xml:space="preserve"> 41</w:t>
            </w:r>
            <w:r>
              <w:t>, 2014, pp. 365-373.</w:t>
            </w:r>
          </w:p>
        </w:tc>
      </w:tr>
      <w:tr w:rsidR="00DB12FC" w14:paraId="365BCBE4" w14:textId="77777777">
        <w:tc>
          <w:tcPr>
            <w:tcW w:w="505" w:type="dxa"/>
            <w:shd w:val="clear" w:color="auto" w:fill="auto"/>
          </w:tcPr>
          <w:p w14:paraId="2D16ACF1" w14:textId="77777777" w:rsidR="00DB12FC" w:rsidRDefault="001F2E2F">
            <w:pPr>
              <w:pStyle w:val="Literaturverzeichnis"/>
            </w:pPr>
            <w:r>
              <w:t xml:space="preserve">[13] </w:t>
            </w:r>
          </w:p>
        </w:tc>
        <w:tc>
          <w:tcPr>
            <w:tcW w:w="9132" w:type="dxa"/>
            <w:shd w:val="clear" w:color="auto" w:fill="auto"/>
          </w:tcPr>
          <w:p w14:paraId="59F56620" w14:textId="77777777" w:rsidR="00DB12FC" w:rsidRDefault="001F2E2F">
            <w:pPr>
              <w:pStyle w:val="Literaturverzeichnis"/>
            </w:pPr>
            <w:r>
              <w:t xml:space="preserve">D. </w:t>
            </w:r>
            <w:proofErr w:type="spellStart"/>
            <w:r>
              <w:t>Petrelli</w:t>
            </w:r>
            <w:proofErr w:type="spellEnd"/>
            <w:r>
              <w:t xml:space="preserve"> und E. Not, „User-</w:t>
            </w:r>
            <w:proofErr w:type="spellStart"/>
            <w:r>
              <w:t>centred</w:t>
            </w:r>
            <w:proofErr w:type="spellEnd"/>
            <w:r>
              <w:t xml:space="preserve"> design </w:t>
            </w:r>
            <w:proofErr w:type="spellStart"/>
            <w:r>
              <w:t>of</w:t>
            </w:r>
            <w:proofErr w:type="spellEnd"/>
            <w:r>
              <w:t xml:space="preserve"> flexible </w:t>
            </w:r>
            <w:proofErr w:type="spellStart"/>
            <w:r>
              <w:t>hypermedia</w:t>
            </w:r>
            <w:proofErr w:type="spellEnd"/>
            <w:r>
              <w:t xml:space="preserve"> </w:t>
            </w:r>
            <w:proofErr w:type="spellStart"/>
            <w:r>
              <w:t>for</w:t>
            </w:r>
            <w:proofErr w:type="spellEnd"/>
            <w:r>
              <w:t xml:space="preserve"> a mobile </w:t>
            </w:r>
            <w:proofErr w:type="spellStart"/>
            <w:r>
              <w:t>guide</w:t>
            </w:r>
            <w:proofErr w:type="spellEnd"/>
            <w:r>
              <w:t xml:space="preserve">: </w:t>
            </w:r>
            <w:proofErr w:type="spellStart"/>
            <w:r>
              <w:t>Reflections</w:t>
            </w:r>
            <w:proofErr w:type="spellEnd"/>
            <w:r>
              <w:t xml:space="preserve"> on </w:t>
            </w:r>
            <w:proofErr w:type="spellStart"/>
            <w:r>
              <w:t>the</w:t>
            </w:r>
            <w:proofErr w:type="spellEnd"/>
            <w:r>
              <w:t xml:space="preserve"> </w:t>
            </w:r>
            <w:proofErr w:type="spellStart"/>
            <w:r>
              <w:t>HyperAudio</w:t>
            </w:r>
            <w:proofErr w:type="spellEnd"/>
            <w:r>
              <w:t xml:space="preserve"> </w:t>
            </w:r>
            <w:proofErr w:type="spellStart"/>
            <w:r>
              <w:t>experience</w:t>
            </w:r>
            <w:proofErr w:type="spellEnd"/>
            <w:r>
              <w:t xml:space="preserve">.,“ in </w:t>
            </w:r>
            <w:r>
              <w:rPr>
                <w:i/>
                <w:iCs/>
              </w:rPr>
              <w:t>User Modeling and User-</w:t>
            </w:r>
            <w:proofErr w:type="spellStart"/>
            <w:r>
              <w:rPr>
                <w:i/>
                <w:iCs/>
              </w:rPr>
              <w:t>Adapted</w:t>
            </w:r>
            <w:proofErr w:type="spellEnd"/>
            <w:r>
              <w:rPr>
                <w:i/>
                <w:iCs/>
              </w:rPr>
              <w:t xml:space="preserve"> Interaction 15.3-4</w:t>
            </w:r>
            <w:r>
              <w:t>, 2005, pp. 303-338.</w:t>
            </w:r>
          </w:p>
        </w:tc>
      </w:tr>
      <w:tr w:rsidR="00DB12FC" w14:paraId="3C6FD71A" w14:textId="77777777">
        <w:tc>
          <w:tcPr>
            <w:tcW w:w="505" w:type="dxa"/>
            <w:shd w:val="clear" w:color="auto" w:fill="auto"/>
          </w:tcPr>
          <w:p w14:paraId="7AA9C3BD" w14:textId="77777777" w:rsidR="00DB12FC" w:rsidRDefault="001F2E2F">
            <w:pPr>
              <w:pStyle w:val="Literaturverzeichnis"/>
            </w:pPr>
            <w:r>
              <w:t xml:space="preserve">[14] </w:t>
            </w:r>
          </w:p>
        </w:tc>
        <w:tc>
          <w:tcPr>
            <w:tcW w:w="9132" w:type="dxa"/>
            <w:shd w:val="clear" w:color="auto" w:fill="auto"/>
          </w:tcPr>
          <w:p w14:paraId="5DC728AA" w14:textId="77777777" w:rsidR="00DB12FC" w:rsidRDefault="001F2E2F">
            <w:pPr>
              <w:pStyle w:val="Literaturverzeichnis"/>
            </w:pPr>
            <w:r>
              <w:t>A. E. Barron, „</w:t>
            </w:r>
            <w:proofErr w:type="spellStart"/>
            <w:r>
              <w:t>Auditory</w:t>
            </w:r>
            <w:proofErr w:type="spellEnd"/>
            <w:r>
              <w:t xml:space="preserve"> </w:t>
            </w:r>
            <w:proofErr w:type="spellStart"/>
            <w:r>
              <w:t>instruction</w:t>
            </w:r>
            <w:proofErr w:type="spellEnd"/>
            <w:r>
              <w:t xml:space="preserve">,“ in </w:t>
            </w:r>
            <w:r>
              <w:rPr>
                <w:i/>
                <w:iCs/>
              </w:rPr>
              <w:t xml:space="preserve">Handbook </w:t>
            </w:r>
            <w:proofErr w:type="spellStart"/>
            <w:r>
              <w:rPr>
                <w:i/>
                <w:iCs/>
              </w:rPr>
              <w:t>of</w:t>
            </w:r>
            <w:proofErr w:type="spellEnd"/>
            <w:r>
              <w:rPr>
                <w:i/>
                <w:iCs/>
              </w:rPr>
              <w:t xml:space="preserve"> </w:t>
            </w:r>
            <w:proofErr w:type="spellStart"/>
            <w:r>
              <w:rPr>
                <w:i/>
                <w:iCs/>
              </w:rPr>
              <w:t>research</w:t>
            </w:r>
            <w:proofErr w:type="spellEnd"/>
            <w:r>
              <w:rPr>
                <w:i/>
                <w:iCs/>
              </w:rPr>
              <w:t xml:space="preserve"> on </w:t>
            </w:r>
            <w:proofErr w:type="spellStart"/>
            <w:r>
              <w:rPr>
                <w:i/>
                <w:iCs/>
              </w:rPr>
              <w:t>educational</w:t>
            </w:r>
            <w:proofErr w:type="spellEnd"/>
            <w:r>
              <w:rPr>
                <w:i/>
                <w:iCs/>
              </w:rPr>
              <w:t xml:space="preserve"> </w:t>
            </w:r>
            <w:proofErr w:type="spellStart"/>
            <w:r>
              <w:rPr>
                <w:i/>
                <w:iCs/>
              </w:rPr>
              <w:t>communications</w:t>
            </w:r>
            <w:proofErr w:type="spellEnd"/>
            <w:r>
              <w:rPr>
                <w:i/>
                <w:iCs/>
              </w:rPr>
              <w:t xml:space="preserve"> and </w:t>
            </w:r>
            <w:proofErr w:type="spellStart"/>
            <w:r>
              <w:rPr>
                <w:i/>
                <w:iCs/>
              </w:rPr>
              <w:t>technology</w:t>
            </w:r>
            <w:proofErr w:type="spellEnd"/>
            <w:r>
              <w:rPr>
                <w:i/>
                <w:iCs/>
              </w:rPr>
              <w:t xml:space="preserve"> 2</w:t>
            </w:r>
            <w:r>
              <w:t>, 2004, pp. 949-978.</w:t>
            </w:r>
          </w:p>
        </w:tc>
      </w:tr>
      <w:tr w:rsidR="00DB12FC" w14:paraId="4D24416C" w14:textId="77777777">
        <w:tc>
          <w:tcPr>
            <w:tcW w:w="505" w:type="dxa"/>
            <w:shd w:val="clear" w:color="auto" w:fill="auto"/>
          </w:tcPr>
          <w:p w14:paraId="299BD604" w14:textId="77777777" w:rsidR="00DB12FC" w:rsidRDefault="001F2E2F">
            <w:pPr>
              <w:pStyle w:val="Literaturverzeichnis"/>
            </w:pPr>
            <w:r>
              <w:t xml:space="preserve">[15] </w:t>
            </w:r>
          </w:p>
        </w:tc>
        <w:tc>
          <w:tcPr>
            <w:tcW w:w="9132" w:type="dxa"/>
            <w:shd w:val="clear" w:color="auto" w:fill="auto"/>
          </w:tcPr>
          <w:p w14:paraId="5A6E1B90" w14:textId="57862715" w:rsidR="00DB12FC" w:rsidRDefault="001F2E2F">
            <w:pPr>
              <w:pStyle w:val="Literaturverzeichnis"/>
            </w:pPr>
            <w:r>
              <w:t>„</w:t>
            </w:r>
            <w:proofErr w:type="spellStart"/>
            <w:r>
              <w:t>MoodleDocs</w:t>
            </w:r>
            <w:proofErr w:type="spellEnd"/>
            <w:r>
              <w:t xml:space="preserve">,“ [Online]. </w:t>
            </w:r>
            <w:del w:id="1096" w:author="Michael Laemmermann" w:date="2018-04-07T13:32:00Z">
              <w:r w:rsidDel="009C1173">
                <w:delText>Available</w:delText>
              </w:r>
            </w:del>
            <w:ins w:id="1097" w:author="Michael Laemmermann" w:date="2018-04-07T13:32:00Z">
              <w:r w:rsidR="009C1173">
                <w:t>Verfügbar</w:t>
              </w:r>
            </w:ins>
            <w:r>
              <w:t>: https://docs.moodle.org/dev/Main_Page. [Zugriff am 4 Februar 2018].</w:t>
            </w:r>
          </w:p>
        </w:tc>
      </w:tr>
      <w:tr w:rsidR="00DB12FC" w14:paraId="1ECBC0ED" w14:textId="77777777">
        <w:tc>
          <w:tcPr>
            <w:tcW w:w="505" w:type="dxa"/>
            <w:shd w:val="clear" w:color="auto" w:fill="auto"/>
          </w:tcPr>
          <w:p w14:paraId="02EEAB79" w14:textId="77777777" w:rsidR="00DB12FC" w:rsidRDefault="001F2E2F">
            <w:pPr>
              <w:pStyle w:val="Literaturverzeichnis"/>
            </w:pPr>
            <w:r>
              <w:t xml:space="preserve">[16] </w:t>
            </w:r>
          </w:p>
        </w:tc>
        <w:tc>
          <w:tcPr>
            <w:tcW w:w="9132" w:type="dxa"/>
            <w:shd w:val="clear" w:color="auto" w:fill="auto"/>
          </w:tcPr>
          <w:p w14:paraId="1934EF44" w14:textId="31AEA6B8" w:rsidR="00DB12FC" w:rsidRDefault="001F2E2F">
            <w:pPr>
              <w:pStyle w:val="Literaturverzeichnis"/>
            </w:pPr>
            <w:r>
              <w:t xml:space="preserve">W3C, „SMIL 3.0 Timing and </w:t>
            </w:r>
            <w:proofErr w:type="spellStart"/>
            <w:r>
              <w:t>Synchronization</w:t>
            </w:r>
            <w:proofErr w:type="spellEnd"/>
            <w:r>
              <w:t xml:space="preserve">,“ [Online]. </w:t>
            </w:r>
            <w:del w:id="1098" w:author="Michael Laemmermann" w:date="2018-04-07T13:32:00Z">
              <w:r w:rsidDel="009C1173">
                <w:delText>Available</w:delText>
              </w:r>
            </w:del>
            <w:ins w:id="1099" w:author="Michael Laemmermann" w:date="2018-04-07T13:32:00Z">
              <w:r w:rsidR="009C1173">
                <w:t>Verfügbar</w:t>
              </w:r>
            </w:ins>
            <w:r>
              <w:t>: https://www.w3.org/TR/SMIL3/smil-timing.html. [Zugriff am 4 Februar 2018].</w:t>
            </w:r>
          </w:p>
        </w:tc>
      </w:tr>
      <w:tr w:rsidR="00DB12FC" w14:paraId="255F764B" w14:textId="77777777">
        <w:tc>
          <w:tcPr>
            <w:tcW w:w="505" w:type="dxa"/>
            <w:shd w:val="clear" w:color="auto" w:fill="auto"/>
          </w:tcPr>
          <w:p w14:paraId="09B4F794" w14:textId="77777777" w:rsidR="00DB12FC" w:rsidRDefault="001F2E2F">
            <w:pPr>
              <w:pStyle w:val="Literaturverzeichnis"/>
            </w:pPr>
            <w:r>
              <w:t xml:space="preserve">[17] </w:t>
            </w:r>
          </w:p>
        </w:tc>
        <w:tc>
          <w:tcPr>
            <w:tcW w:w="9132" w:type="dxa"/>
            <w:shd w:val="clear" w:color="auto" w:fill="auto"/>
          </w:tcPr>
          <w:p w14:paraId="7E8A9412" w14:textId="4F50AA88" w:rsidR="00DB12FC" w:rsidRDefault="001F2E2F">
            <w:pPr>
              <w:pStyle w:val="Literaturverzeichnis"/>
            </w:pPr>
            <w:r>
              <w:t xml:space="preserve">W3C, „SMIL </w:t>
            </w:r>
            <w:proofErr w:type="spellStart"/>
            <w:r>
              <w:t>Timesheets</w:t>
            </w:r>
            <w:proofErr w:type="spellEnd"/>
            <w:r>
              <w:t xml:space="preserve"> 1.0,“ [Online]. </w:t>
            </w:r>
            <w:del w:id="1100" w:author="Michael Laemmermann" w:date="2018-04-07T13:31:00Z">
              <w:r w:rsidDel="009C1173">
                <w:delText>Available</w:delText>
              </w:r>
            </w:del>
            <w:ins w:id="1101" w:author="Michael Laemmermann" w:date="2018-04-07T13:31:00Z">
              <w:r w:rsidR="009C1173">
                <w:t>Verfügbar</w:t>
              </w:r>
            </w:ins>
            <w:r>
              <w:t>: https://www.w3.org/TR/timesheets/. [Zugriff am 4 Februar 2018].</w:t>
            </w:r>
          </w:p>
        </w:tc>
      </w:tr>
    </w:tbl>
    <w:p w14:paraId="5A49E98B" w14:textId="77777777" w:rsidR="00DB12FC" w:rsidRDefault="00DB12FC">
      <w:pPr>
        <w:rPr>
          <w:rFonts w:eastAsia="Times New Roman"/>
        </w:rPr>
      </w:pPr>
    </w:p>
    <w:p w14:paraId="60917294" w14:textId="77777777" w:rsidR="00DB12FC" w:rsidRDefault="00DB12FC"/>
    <w:p w14:paraId="46E585FC" w14:textId="77777777" w:rsidR="00DB12FC" w:rsidRDefault="00DB12FC"/>
    <w:p w14:paraId="6E51F5CD" w14:textId="77777777" w:rsidR="00DB12FC" w:rsidRDefault="00DB12FC"/>
    <w:sectPr w:rsidR="00DB12FC">
      <w:headerReference w:type="default" r:id="rId11"/>
      <w:footerReference w:type="default" r:id="rId12"/>
      <w:pgSz w:w="11906" w:h="16838"/>
      <w:pgMar w:top="1417" w:right="1134" w:bottom="1417" w:left="1134" w:header="1134" w:footer="1134"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18-01-21T21:37:00Z" w:initials="">
    <w:p w14:paraId="11AEAA9C" w14:textId="77777777" w:rsidR="00DB12FC" w:rsidRDefault="001F2E2F">
      <w:proofErr w:type="spellStart"/>
      <w:r>
        <w:rPr>
          <w:rFonts w:ascii="Calibri" w:eastAsia="DejaVu Sans" w:hAnsi="Calibri" w:cs="DejaVu Sans"/>
          <w:sz w:val="20"/>
          <w:szCs w:val="20"/>
          <w:lang w:val="en-US" w:eastAsia="de-DE" w:bidi="en-US"/>
        </w:rPr>
        <w:t>Ist</w:t>
      </w:r>
      <w:proofErr w:type="spellEnd"/>
      <w:r>
        <w:rPr>
          <w:rFonts w:ascii="Calibri" w:eastAsia="DejaVu Sans" w:hAnsi="Calibri" w:cs="DejaVu Sans"/>
          <w:sz w:val="20"/>
          <w:szCs w:val="20"/>
          <w:lang w:val="en-US" w:eastAsia="de-DE" w:bidi="en-US"/>
        </w:rPr>
        <w:t xml:space="preserve"> das so? </w:t>
      </w:r>
      <w:proofErr w:type="spellStart"/>
      <w:r>
        <w:rPr>
          <w:rFonts w:ascii="Calibri" w:eastAsia="DejaVu Sans" w:hAnsi="Calibri" w:cs="DejaVu Sans"/>
          <w:sz w:val="20"/>
          <w:szCs w:val="20"/>
          <w:lang w:val="en-US" w:eastAsia="de-DE" w:bidi="en-US"/>
        </w:rPr>
        <w:t>Haben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Belegen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dafür</w:t>
      </w:r>
      <w:proofErr w:type="spellEnd"/>
      <w:r>
        <w:rPr>
          <w:rFonts w:ascii="Calibri" w:eastAsia="DejaVu Sans" w:hAnsi="Calibri" w:cs="DejaVu Sans"/>
          <w:sz w:val="20"/>
          <w:szCs w:val="20"/>
          <w:lang w:val="en-US" w:eastAsia="de-DE" w:bidi="en-US"/>
        </w:rPr>
        <w:t xml:space="preserve">? </w:t>
      </w:r>
    </w:p>
    <w:p w14:paraId="74D3E368" w14:textId="77777777" w:rsidR="00DB12FC" w:rsidRDefault="001F2E2F">
      <w:r>
        <w:rPr>
          <w:rFonts w:ascii="Calibri" w:eastAsia="DejaVu Sans" w:hAnsi="Calibri" w:cs="DejaVu Sans"/>
          <w:sz w:val="20"/>
          <w:szCs w:val="20"/>
          <w:lang w:val="en-US" w:eastAsia="de-DE" w:bidi="en-US"/>
        </w:rPr>
        <w:t xml:space="preserve">In der </w:t>
      </w:r>
      <w:proofErr w:type="spellStart"/>
      <w:r>
        <w:rPr>
          <w:rFonts w:ascii="Calibri" w:eastAsia="DejaVu Sans" w:hAnsi="Calibri" w:cs="DejaVu Sans"/>
          <w:sz w:val="20"/>
          <w:szCs w:val="20"/>
          <w:lang w:val="en-US" w:eastAsia="de-DE" w:bidi="en-US"/>
        </w:rPr>
        <w:t>Bibliothek</w:t>
      </w:r>
      <w:proofErr w:type="spellEnd"/>
      <w:r>
        <w:rPr>
          <w:rFonts w:ascii="Calibri" w:eastAsia="DejaVu Sans" w:hAnsi="Calibri" w:cs="DejaVu Sans"/>
          <w:sz w:val="20"/>
          <w:szCs w:val="20"/>
          <w:lang w:val="en-US" w:eastAsia="de-DE" w:bidi="en-US"/>
        </w:rPr>
        <w:t xml:space="preserve"> in Hagen </w:t>
      </w:r>
      <w:proofErr w:type="spellStart"/>
      <w:r>
        <w:rPr>
          <w:rFonts w:ascii="Calibri" w:eastAsia="DejaVu Sans" w:hAnsi="Calibri" w:cs="DejaVu Sans"/>
          <w:sz w:val="20"/>
          <w:szCs w:val="20"/>
          <w:lang w:val="en-US" w:eastAsia="de-DE" w:bidi="en-US"/>
        </w:rPr>
        <w:t>kann</w:t>
      </w:r>
      <w:proofErr w:type="spellEnd"/>
      <w:r>
        <w:rPr>
          <w:rFonts w:ascii="Calibri" w:eastAsia="DejaVu Sans" w:hAnsi="Calibri" w:cs="DejaVu Sans"/>
          <w:sz w:val="20"/>
          <w:szCs w:val="20"/>
          <w:lang w:val="en-US" w:eastAsia="de-DE" w:bidi="en-US"/>
        </w:rPr>
        <w:t xml:space="preserve"> man die </w:t>
      </w:r>
      <w:proofErr w:type="spellStart"/>
      <w:r>
        <w:rPr>
          <w:rFonts w:ascii="Calibri" w:eastAsia="DejaVu Sans" w:hAnsi="Calibri" w:cs="DejaVu Sans"/>
          <w:sz w:val="20"/>
          <w:szCs w:val="20"/>
          <w:lang w:val="en-US" w:eastAsia="de-DE" w:bidi="en-US"/>
        </w:rPr>
        <w:t>Kurstexte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aller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Kurse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einsehen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Durch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Stichproben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könnte</w:t>
      </w:r>
      <w:proofErr w:type="spellEnd"/>
      <w:r>
        <w:rPr>
          <w:rFonts w:ascii="Calibri" w:eastAsia="DejaVu Sans" w:hAnsi="Calibri" w:cs="DejaVu Sans"/>
          <w:sz w:val="20"/>
          <w:szCs w:val="20"/>
          <w:lang w:val="en-US" w:eastAsia="de-DE" w:bidi="en-US"/>
        </w:rPr>
        <w:t xml:space="preserve"> man </w:t>
      </w:r>
      <w:proofErr w:type="spellStart"/>
      <w:r>
        <w:rPr>
          <w:rFonts w:ascii="Calibri" w:eastAsia="DejaVu Sans" w:hAnsi="Calibri" w:cs="DejaVu Sans"/>
          <w:sz w:val="20"/>
          <w:szCs w:val="20"/>
          <w:lang w:val="en-US" w:eastAsia="de-DE" w:bidi="en-US"/>
        </w:rPr>
        <w:t>dann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solche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Aussage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Natürlich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müsste</w:t>
      </w:r>
      <w:proofErr w:type="spellEnd"/>
      <w:r>
        <w:rPr>
          <w:rFonts w:ascii="Calibri" w:eastAsia="DejaVu Sans" w:hAnsi="Calibri" w:cs="DejaVu Sans"/>
          <w:sz w:val="20"/>
          <w:szCs w:val="20"/>
          <w:lang w:val="en-US" w:eastAsia="de-DE" w:bidi="en-US"/>
        </w:rPr>
        <w:t xml:space="preserve"> man </w:t>
      </w:r>
      <w:proofErr w:type="spellStart"/>
      <w:r>
        <w:rPr>
          <w:rFonts w:ascii="Calibri" w:eastAsia="DejaVu Sans" w:hAnsi="Calibri" w:cs="DejaVu Sans"/>
          <w:sz w:val="20"/>
          <w:szCs w:val="20"/>
          <w:lang w:val="en-US" w:eastAsia="de-DE" w:bidi="en-US"/>
        </w:rPr>
        <w:t>sich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dann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über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 xml:space="preserve"> man den </w:t>
      </w:r>
      <w:proofErr w:type="spellStart"/>
      <w:r>
        <w:rPr>
          <w:rFonts w:ascii="Calibri" w:eastAsia="DejaVu Sans" w:hAnsi="Calibri" w:cs="DejaVu Sans"/>
          <w:sz w:val="20"/>
          <w:szCs w:val="20"/>
          <w:lang w:val="en-US" w:eastAsia="de-DE" w:bidi="en-US"/>
        </w:rPr>
        <w:t>Textanteil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messen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kann</w:t>
      </w:r>
      <w:proofErr w:type="spellEnd"/>
      <w:r>
        <w:rPr>
          <w:rFonts w:ascii="Calibri" w:eastAsia="DejaVu Sans" w:hAnsi="Calibri" w:cs="DejaVu Sans"/>
          <w:sz w:val="20"/>
          <w:szCs w:val="20"/>
          <w:lang w:val="en-US" w:eastAsia="de-DE" w:bidi="en-US"/>
        </w:rPr>
        <w:t>.</w:t>
      </w:r>
    </w:p>
    <w:p w14:paraId="7FC80A95" w14:textId="77777777" w:rsidR="00DB12FC" w:rsidRDefault="00DB12FC"/>
    <w:p w14:paraId="384AF56F" w14:textId="77777777" w:rsidR="00DB12FC" w:rsidRDefault="001F2E2F">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sieht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gramStart"/>
      <w:r>
        <w:rPr>
          <w:rFonts w:ascii="Calibri" w:eastAsia="DejaVu Sans" w:hAnsi="Calibri" w:cs="DejaVu Sans"/>
          <w:sz w:val="20"/>
          <w:szCs w:val="20"/>
          <w:lang w:val="en-US" w:eastAsia="de-DE" w:bidi="en-US"/>
        </w:rPr>
        <w:t>an</w:t>
      </w:r>
      <w:proofErr w:type="gramEnd"/>
      <w:r>
        <w:rPr>
          <w:rFonts w:ascii="Calibri" w:eastAsia="DejaVu Sans" w:hAnsi="Calibri" w:cs="DejaVu Sans"/>
          <w:sz w:val="20"/>
          <w:szCs w:val="20"/>
          <w:lang w:val="en-US" w:eastAsia="de-DE" w:bidi="en-US"/>
        </w:rPr>
        <w:t xml:space="preserve"> den </w:t>
      </w:r>
      <w:proofErr w:type="spellStart"/>
      <w:r>
        <w:rPr>
          <w:rFonts w:ascii="Calibri" w:eastAsia="DejaVu Sans" w:hAnsi="Calibri" w:cs="DejaVu Sans"/>
          <w:sz w:val="20"/>
          <w:szCs w:val="20"/>
          <w:lang w:val="en-US" w:eastAsia="de-DE" w:bidi="en-US"/>
        </w:rPr>
        <w:t>anderen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Fakultäten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aus</w:t>
      </w:r>
      <w:proofErr w:type="spellEnd"/>
      <w:r>
        <w:rPr>
          <w:rFonts w:ascii="Calibri" w:eastAsia="DejaVu Sans" w:hAnsi="Calibri" w:cs="DejaVu Sans"/>
          <w:sz w:val="20"/>
          <w:szCs w:val="20"/>
          <w:lang w:val="en-US" w:eastAsia="de-DE" w:bidi="en-US"/>
        </w:rPr>
        <w:t xml:space="preserve">? </w:t>
      </w:r>
    </w:p>
  </w:comment>
  <w:comment w:id="1" w:author="Michael Laemmermann" w:date="2018-02-12T18:47:00Z" w:initials="ML">
    <w:p w14:paraId="2EB66E2E" w14:textId="77777777" w:rsidR="00DB12FC" w:rsidRDefault="001F2E2F">
      <w:proofErr w:type="spellStart"/>
      <w:r>
        <w:rPr>
          <w:rFonts w:ascii="Liberation Serif" w:eastAsia="DejaVu Sans" w:hAnsi="Liberation Serif" w:cs="DejaVu Sans"/>
          <w:lang w:val="en-US" w:bidi="en-US"/>
        </w:rPr>
        <w:t>Ist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dieser</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Aufwand</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wirklich</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nötig</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Mit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einem</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guten</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Teil</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ist</w:t>
      </w:r>
      <w:proofErr w:type="spellEnd"/>
      <w:r>
        <w:rPr>
          <w:rFonts w:ascii="Liberation Serif" w:eastAsia="DejaVu Sans" w:hAnsi="Liberation Serif" w:cs="DejaVu Sans"/>
          <w:lang w:val="en-US" w:bidi="en-US"/>
        </w:rPr>
        <w:t xml:space="preserve"> die </w:t>
      </w:r>
      <w:proofErr w:type="spellStart"/>
      <w:r>
        <w:rPr>
          <w:rFonts w:ascii="Liberation Serif" w:eastAsia="DejaVu Sans" w:hAnsi="Liberation Serif" w:cs="DejaVu Sans"/>
          <w:lang w:val="en-US" w:bidi="en-US"/>
        </w:rPr>
        <w:t>Formulierung</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bereits</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recht</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grob</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gehaten</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es</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steht</w:t>
      </w:r>
      <w:proofErr w:type="spellEnd"/>
      <w:r>
        <w:rPr>
          <w:rFonts w:ascii="Liberation Serif" w:eastAsia="DejaVu Sans" w:hAnsi="Liberation Serif" w:cs="DejaVu Sans"/>
          <w:lang w:val="en-US" w:bidi="en-US"/>
        </w:rPr>
        <w:t xml:space="preserve"> ja </w:t>
      </w:r>
      <w:proofErr w:type="spellStart"/>
      <w:r>
        <w:rPr>
          <w:rFonts w:ascii="Liberation Serif" w:eastAsia="DejaVu Sans" w:hAnsi="Liberation Serif" w:cs="DejaVu Sans"/>
          <w:lang w:val="en-US" w:bidi="en-US"/>
        </w:rPr>
        <w:t>keine</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Behauptung</w:t>
      </w:r>
      <w:proofErr w:type="spellEnd"/>
      <w:r>
        <w:rPr>
          <w:rFonts w:ascii="Liberation Serif" w:eastAsia="DejaVu Sans" w:hAnsi="Liberation Serif" w:cs="DejaVu Sans"/>
          <w:lang w:val="en-US" w:bidi="en-US"/>
        </w:rPr>
        <w:t xml:space="preserve"> in der Form von "</w:t>
      </w:r>
      <w:proofErr w:type="spellStart"/>
      <w:r>
        <w:rPr>
          <w:rFonts w:ascii="Liberation Serif" w:eastAsia="DejaVu Sans" w:hAnsi="Liberation Serif" w:cs="DejaVu Sans"/>
          <w:lang w:val="en-US" w:bidi="en-US"/>
        </w:rPr>
        <w:t>mehr</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als</w:t>
      </w:r>
      <w:proofErr w:type="spellEnd"/>
      <w:r>
        <w:rPr>
          <w:rFonts w:ascii="Liberation Serif" w:eastAsia="DejaVu Sans" w:hAnsi="Liberation Serif" w:cs="DejaVu Sans"/>
          <w:lang w:val="en-US" w:bidi="en-US"/>
        </w:rPr>
        <w:t xml:space="preserve"> die </w:t>
      </w:r>
      <w:proofErr w:type="spellStart"/>
      <w:r>
        <w:rPr>
          <w:rFonts w:ascii="Liberation Serif" w:eastAsia="DejaVu Sans" w:hAnsi="Liberation Serif" w:cs="DejaVu Sans"/>
          <w:lang w:val="en-US" w:bidi="en-US"/>
        </w:rPr>
        <w:t>Hälfte</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im</w:t>
      </w:r>
      <w:proofErr w:type="spellEnd"/>
      <w:r>
        <w:rPr>
          <w:rFonts w:ascii="Liberation Serif" w:eastAsia="DejaVu Sans" w:hAnsi="Liberation Serif" w:cs="DejaVu Sans"/>
          <w:lang w:val="en-US" w:bidi="en-US"/>
        </w:rPr>
        <w:t xml:space="preserve"> </w:t>
      </w:r>
      <w:proofErr w:type="spellStart"/>
      <w:r>
        <w:rPr>
          <w:rFonts w:ascii="Liberation Serif" w:eastAsia="DejaVu Sans" w:hAnsi="Liberation Serif" w:cs="DejaVu Sans"/>
          <w:lang w:val="en-US" w:bidi="en-US"/>
        </w:rPr>
        <w:t>Raum</w:t>
      </w:r>
      <w:proofErr w:type="spellEnd"/>
      <w:r>
        <w:rPr>
          <w:rFonts w:ascii="Liberation Serif" w:eastAsia="DejaVu Sans" w:hAnsi="Liberation Serif" w:cs="DejaVu Sans"/>
          <w:lang w:val="en-US" w:bidi="en-US"/>
        </w:rPr>
        <w:t>.</w:t>
      </w:r>
    </w:p>
  </w:comment>
  <w:comment w:id="6" w:author="Unknown Author" w:date="2018-02-16T11:52:00Z" w:initials="">
    <w:p w14:paraId="27AD9FCC" w14:textId="77777777" w:rsidR="00DB12FC" w:rsidRDefault="001F2E2F">
      <w:r>
        <w:rPr>
          <w:rFonts w:ascii="Calibri" w:hAnsi="Calibri"/>
          <w:i/>
          <w:sz w:val="16"/>
          <w:szCs w:val="20"/>
          <w:lang w:eastAsia="de-DE"/>
        </w:rPr>
        <w:t xml:space="preserve">Reply </w:t>
      </w:r>
      <w:proofErr w:type="spellStart"/>
      <w:r>
        <w:rPr>
          <w:rFonts w:ascii="Calibri" w:hAnsi="Calibri"/>
          <w:i/>
          <w:sz w:val="16"/>
          <w:szCs w:val="20"/>
          <w:lang w:eastAsia="de-DE"/>
        </w:rPr>
        <w:t>to</w:t>
      </w:r>
      <w:proofErr w:type="spellEnd"/>
      <w:r>
        <w:rPr>
          <w:rFonts w:ascii="Calibri" w:hAnsi="Calibri"/>
          <w:i/>
          <w:sz w:val="16"/>
          <w:szCs w:val="20"/>
          <w:lang w:eastAsia="de-DE"/>
        </w:rPr>
        <w:t xml:space="preserve"> Michael Laemmermann (02/12/2018, 18:47): "..."</w:t>
      </w:r>
    </w:p>
    <w:p w14:paraId="4AD81AB8" w14:textId="77777777" w:rsidR="00DB12FC" w:rsidRDefault="001F2E2F">
      <w:r>
        <w:rPr>
          <w:rFonts w:ascii="Liberation Serif" w:eastAsia="DejaVu Sans" w:hAnsi="Liberation Serif" w:cs="DejaVu Sans"/>
          <w:sz w:val="20"/>
          <w:lang w:eastAsia="de-DE"/>
        </w:rPr>
        <w:t xml:space="preserve">Versuchen Sie präzise zu sein. Es gibt an der </w:t>
      </w:r>
      <w:proofErr w:type="spellStart"/>
      <w:r>
        <w:rPr>
          <w:rFonts w:ascii="Liberation Serif" w:eastAsia="DejaVu Sans" w:hAnsi="Liberation Serif" w:cs="DejaVu Sans"/>
          <w:sz w:val="20"/>
          <w:lang w:eastAsia="de-DE"/>
        </w:rPr>
        <w:t>FernUni</w:t>
      </w:r>
      <w:proofErr w:type="spellEnd"/>
      <w:r>
        <w:rPr>
          <w:rFonts w:ascii="Liberation Serif" w:eastAsia="DejaVu Sans" w:hAnsi="Liberation Serif" w:cs="DejaVu Sans"/>
          <w:sz w:val="20"/>
          <w:lang w:eastAsia="de-DE"/>
        </w:rPr>
        <w:t xml:space="preserve"> sehr unterschiedliche Kurse. Manche sind in Moodle abgebildet und enthalten sehr viele Videos. Nicht für das </w:t>
      </w:r>
      <w:proofErr w:type="spellStart"/>
      <w:r>
        <w:rPr>
          <w:rFonts w:ascii="Liberation Serif" w:eastAsia="DejaVu Sans" w:hAnsi="Liberation Serif" w:cs="DejaVu Sans"/>
          <w:sz w:val="20"/>
          <w:lang w:eastAsia="de-DE"/>
        </w:rPr>
        <w:t>Expose</w:t>
      </w:r>
      <w:proofErr w:type="spellEnd"/>
      <w:r>
        <w:rPr>
          <w:rFonts w:ascii="Liberation Serif" w:eastAsia="DejaVu Sans" w:hAnsi="Liberation Serif" w:cs="DejaVu Sans"/>
          <w:sz w:val="20"/>
          <w:lang w:eastAsia="de-DE"/>
        </w:rPr>
        <w:t xml:space="preserve">, aber für die </w:t>
      </w:r>
      <w:proofErr w:type="gramStart"/>
      <w:r>
        <w:rPr>
          <w:rFonts w:ascii="Liberation Serif" w:eastAsia="DejaVu Sans" w:hAnsi="Liberation Serif" w:cs="DejaVu Sans"/>
          <w:sz w:val="20"/>
          <w:lang w:eastAsia="de-DE"/>
        </w:rPr>
        <w:t>Abschlussarbeit  könnten</w:t>
      </w:r>
      <w:proofErr w:type="gramEnd"/>
      <w:r>
        <w:rPr>
          <w:rFonts w:ascii="Liberation Serif" w:eastAsia="DejaVu Sans" w:hAnsi="Liberation Serif" w:cs="DejaVu Sans"/>
          <w:sz w:val="20"/>
          <w:lang w:eastAsia="de-DE"/>
        </w:rPr>
        <w:t xml:space="preserve"> Sie sich beispielsweise die von Ihnen belegten Kurse/Kursmaterialien anschauen. </w:t>
      </w:r>
    </w:p>
    <w:p w14:paraId="5F85D4DE" w14:textId="77777777" w:rsidR="00DB12FC" w:rsidRDefault="001F2E2F">
      <w:r>
        <w:rPr>
          <w:rFonts w:ascii="Liberation Serif" w:eastAsia="DejaVu Sans" w:hAnsi="Liberation Serif" w:cs="DejaVu Sans"/>
          <w:sz w:val="20"/>
          <w:lang w:eastAsia="de-DE"/>
        </w:rPr>
        <w:t>Bei PDFs lassen sich zum Beispiel relativ einfach die Wörter pro Seite bestimmen (Mittelwert Standardabweichung, Seitenzahl) und vergleichen</w:t>
      </w:r>
    </w:p>
  </w:comment>
  <w:comment w:id="7" w:author="Michael Laemmermann" w:date="2018-04-07T13:55:00Z" w:initials="ML">
    <w:p w14:paraId="61166568" w14:textId="4DD14042" w:rsidR="00C36C1E" w:rsidRDefault="00C36C1E">
      <w:pPr>
        <w:pStyle w:val="Kommentartext"/>
      </w:pPr>
      <w:r>
        <w:rPr>
          <w:rStyle w:val="Kommentarzeichen"/>
        </w:rPr>
        <w:annotationRef/>
      </w:r>
      <w:r w:rsidR="00CF0191">
        <w:rPr>
          <w:noProof/>
        </w:rPr>
        <w:t>Eine entsprechende Analyse der von mir belegten Kurse werde ich in der Bachelorarbeit umsetzen.</w:t>
      </w:r>
    </w:p>
  </w:comment>
  <w:comment w:id="8" w:author="Unknown Author" w:date="2018-01-21T21:39:00Z" w:initials="">
    <w:p w14:paraId="2C442230"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Studierende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Kurses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persönliche</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Kommilitonen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sichtbare</w:t>
      </w:r>
      <w:proofErr w:type="spellEnd"/>
    </w:p>
  </w:comment>
  <w:comment w:id="11" w:author="Unknown Author" w:date="2018-01-22T16:12:00Z" w:initials="">
    <w:p w14:paraId="4CE06799" w14:textId="77777777" w:rsidR="00DB12FC" w:rsidRDefault="001F2E2F">
      <w:r>
        <w:rPr>
          <w:rFonts w:ascii="Calibri" w:eastAsia="DejaVu Sans" w:hAnsi="Calibri" w:cs="DejaVu Sans"/>
          <w:sz w:val="20"/>
          <w:szCs w:val="20"/>
          <w:lang w:val="en-US" w:eastAsia="de-DE" w:bidi="en-US"/>
        </w:rPr>
        <w:t xml:space="preserve">Eine </w:t>
      </w:r>
      <w:proofErr w:type="spellStart"/>
      <w:r>
        <w:rPr>
          <w:rFonts w:ascii="Calibri" w:eastAsia="DejaVu Sans" w:hAnsi="Calibri" w:cs="DejaVu Sans"/>
          <w:sz w:val="20"/>
          <w:szCs w:val="20"/>
          <w:lang w:val="en-US" w:eastAsia="de-DE" w:bidi="en-US"/>
        </w:rPr>
        <w:t>Herausforderung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besteht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darin</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Angezeigten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auf den </w:t>
      </w:r>
      <w:proofErr w:type="spellStart"/>
      <w:r>
        <w:rPr>
          <w:rFonts w:ascii="Calibri" w:eastAsia="DejaVu Sans" w:hAnsi="Calibri" w:cs="DejaVu Sans"/>
          <w:sz w:val="20"/>
          <w:szCs w:val="20"/>
          <w:lang w:val="en-US" w:eastAsia="de-DE" w:bidi="en-US"/>
        </w:rPr>
        <w:t>aktuellen</w:t>
      </w:r>
      <w:proofErr w:type="spellEnd"/>
      <w:r>
        <w:rPr>
          <w:rFonts w:ascii="Calibri" w:eastAsia="DejaVu Sans" w:hAnsi="Calibri" w:cs="DejaVu Sans"/>
          <w:sz w:val="20"/>
          <w:szCs w:val="20"/>
          <w:lang w:val="en-US" w:eastAsia="de-DE" w:bidi="en-US"/>
        </w:rPr>
        <w:t xml:space="preserve"> Stand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halten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etwa</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neu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eingehende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sofort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anzuzeigen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Würden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Updates </w:t>
      </w:r>
      <w:proofErr w:type="spellStart"/>
      <w:r>
        <w:rPr>
          <w:rFonts w:ascii="Calibri" w:eastAsia="DejaVu Sans" w:hAnsi="Calibri" w:cs="DejaVu Sans"/>
          <w:sz w:val="20"/>
          <w:szCs w:val="20"/>
          <w:lang w:val="en-US" w:eastAsia="de-DE" w:bidi="en-US"/>
        </w:rPr>
        <w:t>nicht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sofort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sondern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zeitversetzt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erfolgen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wäre</w:t>
      </w:r>
      <w:proofErr w:type="spellEnd"/>
      <w:r>
        <w:rPr>
          <w:rFonts w:ascii="Calibri" w:eastAsia="DejaVu Sans" w:hAnsi="Calibri" w:cs="DejaVu Sans"/>
          <w:sz w:val="20"/>
          <w:szCs w:val="20"/>
          <w:lang w:val="en-US" w:eastAsia="de-DE" w:bidi="en-US"/>
        </w:rPr>
        <w:t xml:space="preserve"> dies </w:t>
      </w:r>
      <w:proofErr w:type="spellStart"/>
      <w:r>
        <w:rPr>
          <w:rFonts w:ascii="Calibri" w:eastAsia="DejaVu Sans" w:hAnsi="Calibri" w:cs="DejaVu Sans"/>
          <w:sz w:val="20"/>
          <w:szCs w:val="20"/>
          <w:lang w:val="en-US" w:eastAsia="de-DE" w:bidi="en-US"/>
        </w:rPr>
        <w:t>ungünstig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Diskussionskultur</w:t>
      </w:r>
      <w:proofErr w:type="spellEnd"/>
      <w:r>
        <w:rPr>
          <w:rFonts w:ascii="Calibri" w:eastAsia="DejaVu Sans" w:hAnsi="Calibri" w:cs="DejaVu Sans"/>
          <w:sz w:val="20"/>
          <w:szCs w:val="20"/>
          <w:lang w:val="en-US" w:eastAsia="de-DE" w:bidi="en-US"/>
        </w:rPr>
        <w:t xml:space="preserve">. Das System </w:t>
      </w:r>
      <w:proofErr w:type="spellStart"/>
      <w:r>
        <w:rPr>
          <w:rFonts w:ascii="Calibri" w:eastAsia="DejaVu Sans" w:hAnsi="Calibri" w:cs="DejaVu Sans"/>
          <w:sz w:val="20"/>
          <w:szCs w:val="20"/>
          <w:lang w:val="en-US" w:eastAsia="de-DE" w:bidi="en-US"/>
        </w:rPr>
        <w:t>sollte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Stande</w:t>
      </w:r>
      <w:proofErr w:type="spellEnd"/>
      <w:r>
        <w:rPr>
          <w:rFonts w:ascii="Calibri" w:eastAsia="DejaVu Sans" w:hAnsi="Calibri" w:cs="DejaVu Sans"/>
          <w:sz w:val="20"/>
          <w:szCs w:val="20"/>
          <w:lang w:val="en-US" w:eastAsia="de-DE" w:bidi="en-US"/>
        </w:rPr>
        <w:t xml:space="preserve"> sein,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synchrone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Kommunikation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durch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Kommentare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gewährleisten</w:t>
      </w:r>
      <w:proofErr w:type="spellEnd"/>
      <w:r>
        <w:rPr>
          <w:rFonts w:ascii="Calibri" w:eastAsia="DejaVu Sans" w:hAnsi="Calibri" w:cs="DejaVu Sans"/>
          <w:sz w:val="20"/>
          <w:szCs w:val="20"/>
          <w:lang w:val="en-US" w:eastAsia="de-DE" w:bidi="en-US"/>
        </w:rPr>
        <w:t xml:space="preserve">. </w:t>
      </w:r>
    </w:p>
    <w:p w14:paraId="57F34274" w14:textId="77777777" w:rsidR="00DB12FC" w:rsidRDefault="001F2E2F">
      <w:proofErr w:type="spellStart"/>
      <w:r>
        <w:rPr>
          <w:rFonts w:ascii="Calibri" w:eastAsia="DejaVu Sans" w:hAnsi="Calibri" w:cs="DejaVu Sans"/>
          <w:sz w:val="20"/>
          <w:szCs w:val="20"/>
          <w:lang w:val="en-US" w:eastAsia="de-DE" w:bidi="en-US"/>
        </w:rPr>
        <w:t>Insoferen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können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sich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auch</w:t>
      </w:r>
      <w:proofErr w:type="spellEnd"/>
      <w:r>
        <w:rPr>
          <w:rFonts w:ascii="Calibri" w:eastAsia="DejaVu Sans" w:hAnsi="Calibri" w:cs="DejaVu Sans"/>
          <w:sz w:val="20"/>
          <w:szCs w:val="20"/>
          <w:lang w:val="en-US" w:eastAsia="de-DE" w:bidi="en-US"/>
        </w:rPr>
        <w:t xml:space="preserve"> Chat-</w:t>
      </w:r>
      <w:proofErr w:type="spellStart"/>
      <w:r>
        <w:rPr>
          <w:rFonts w:ascii="Calibri" w:eastAsia="DejaVu Sans" w:hAnsi="Calibri" w:cs="DejaVu Sans"/>
          <w:sz w:val="20"/>
          <w:szCs w:val="20"/>
          <w:lang w:val="en-US" w:eastAsia="de-DE" w:bidi="en-US"/>
        </w:rPr>
        <w:t>Lösungen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für</w:t>
      </w:r>
      <w:proofErr w:type="spellEnd"/>
      <w:r>
        <w:rPr>
          <w:rFonts w:ascii="Calibri" w:eastAsia="DejaVu Sans" w:hAnsi="Calibri" w:cs="DejaVu Sans"/>
          <w:sz w:val="20"/>
          <w:szCs w:val="20"/>
          <w:lang w:val="en-US" w:eastAsia="de-DE" w:bidi="en-US"/>
        </w:rPr>
        <w:t xml:space="preserve"> Moodle </w:t>
      </w:r>
      <w:proofErr w:type="spellStart"/>
      <w:r>
        <w:rPr>
          <w:rFonts w:ascii="Calibri" w:eastAsia="DejaVu Sans" w:hAnsi="Calibri" w:cs="DejaVu Sans"/>
          <w:sz w:val="20"/>
          <w:szCs w:val="20"/>
          <w:lang w:val="en-US" w:eastAsia="de-DE" w:bidi="en-US"/>
        </w:rPr>
        <w:t>ansehen</w:t>
      </w:r>
      <w:proofErr w:type="spellEnd"/>
      <w:r>
        <w:rPr>
          <w:rFonts w:ascii="Calibri" w:eastAsia="DejaVu Sans" w:hAnsi="Calibri" w:cs="DejaVu Sans"/>
          <w:sz w:val="20"/>
          <w:szCs w:val="20"/>
          <w:lang w:val="en-US" w:eastAsia="de-DE" w:bidi="en-US"/>
        </w:rPr>
        <w:t xml:space="preserve">. </w:t>
      </w:r>
    </w:p>
    <w:p w14:paraId="2A494F3B" w14:textId="77777777" w:rsidR="00DB12FC" w:rsidRDefault="001F2E2F">
      <w:proofErr w:type="spellStart"/>
      <w:r>
        <w:rPr>
          <w:rFonts w:ascii="Calibri" w:eastAsia="DejaVu Sans" w:hAnsi="Calibri" w:cs="DejaVu Sans"/>
          <w:sz w:val="20"/>
          <w:szCs w:val="20"/>
          <w:lang w:val="en-US" w:eastAsia="de-DE" w:bidi="en-US"/>
        </w:rPr>
        <w:t>Seien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jedoch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gewarnt</w:t>
      </w:r>
      <w:proofErr w:type="spellEnd"/>
      <w:r>
        <w:rPr>
          <w:rFonts w:ascii="Calibri" w:eastAsia="DejaVu Sans" w:hAnsi="Calibri" w:cs="DejaVu Sans"/>
          <w:sz w:val="20"/>
          <w:szCs w:val="20"/>
          <w:lang w:val="en-US" w:eastAsia="de-DE" w:bidi="en-US"/>
        </w:rPr>
        <w:t xml:space="preserve">, Moodle und seine Plugins </w:t>
      </w:r>
      <w:proofErr w:type="spellStart"/>
      <w:r>
        <w:rPr>
          <w:rFonts w:ascii="Calibri" w:eastAsia="DejaVu Sans" w:hAnsi="Calibri" w:cs="DejaVu Sans"/>
          <w:sz w:val="20"/>
          <w:szCs w:val="20"/>
          <w:lang w:val="en-US" w:eastAsia="de-DE" w:bidi="en-US"/>
        </w:rPr>
        <w:t>sind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schlecht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dokumentiert</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unnötig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komplex</w:t>
      </w:r>
      <w:proofErr w:type="spellEnd"/>
      <w:r>
        <w:rPr>
          <w:rFonts w:ascii="Calibri" w:eastAsia="DejaVu Sans" w:hAnsi="Calibri" w:cs="DejaVu Sans"/>
          <w:sz w:val="20"/>
          <w:szCs w:val="20"/>
          <w:lang w:val="en-US" w:eastAsia="de-DE" w:bidi="en-US"/>
        </w:rPr>
        <w:t>.</w:t>
      </w:r>
    </w:p>
    <w:p w14:paraId="59716445" w14:textId="77777777" w:rsidR="00DB12FC" w:rsidRDefault="00DB12FC"/>
  </w:comment>
  <w:comment w:id="13" w:author="Unknown Author" w:date="2018-01-21T21:41:00Z" w:initials="">
    <w:p w14:paraId="6E20A319" w14:textId="77777777" w:rsidR="00DB12FC" w:rsidRDefault="001F2E2F">
      <w:proofErr w:type="spellStart"/>
      <w:r>
        <w:rPr>
          <w:rFonts w:ascii="Calibri" w:eastAsia="DejaVu Sans" w:hAnsi="Calibri" w:cs="DejaVu Sans"/>
          <w:sz w:val="20"/>
          <w:szCs w:val="20"/>
          <w:lang w:val="en-US" w:eastAsia="de-DE" w:bidi="en-US"/>
        </w:rPr>
        <w:t>z.B</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Abbildungen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Formeln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Verweisziele</w:t>
      </w:r>
      <w:proofErr w:type="spellEnd"/>
      <w:r>
        <w:rPr>
          <w:rFonts w:ascii="Calibri" w:eastAsia="DejaVu Sans" w:hAnsi="Calibri" w:cs="DejaVu Sans"/>
          <w:sz w:val="20"/>
          <w:szCs w:val="20"/>
          <w:lang w:val="en-US" w:eastAsia="de-DE" w:bidi="en-US"/>
        </w:rPr>
        <w:t xml:space="preserve"> von Hyperlinks</w:t>
      </w:r>
    </w:p>
  </w:comment>
  <w:comment w:id="16" w:author="Unknown Author" w:date="2018-01-21T21:41:00Z" w:initials="">
    <w:p w14:paraId="751DF5D5" w14:textId="77777777" w:rsidR="00DB12FC" w:rsidRDefault="001F2E2F">
      <w:proofErr w:type="spellStart"/>
      <w:r>
        <w:rPr>
          <w:rFonts w:ascii="Calibri" w:eastAsia="DejaVu Sans" w:hAnsi="Calibri" w:cs="DejaVu Sans"/>
          <w:sz w:val="20"/>
          <w:szCs w:val="20"/>
          <w:lang w:val="en-US" w:eastAsia="de-DE" w:bidi="en-US"/>
        </w:rPr>
        <w:t>Zeitlich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verankern</w:t>
      </w:r>
      <w:proofErr w:type="spellEnd"/>
      <w:r>
        <w:rPr>
          <w:rFonts w:ascii="Calibri" w:eastAsia="DejaVu Sans" w:hAnsi="Calibri" w:cs="DejaVu Sans"/>
          <w:sz w:val="20"/>
          <w:szCs w:val="20"/>
          <w:lang w:val="en-US" w:eastAsia="de-DE" w:bidi="en-US"/>
        </w:rPr>
        <w:t xml:space="preserve">. </w:t>
      </w:r>
    </w:p>
    <w:p w14:paraId="196CE10C" w14:textId="77777777" w:rsidR="00DB12FC" w:rsidRDefault="00DB12FC"/>
    <w:p w14:paraId="010235CC" w14:textId="77777777" w:rsidR="00DB12FC" w:rsidRDefault="001F2E2F">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Informationen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keinen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Anhang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darstellen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sondern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Zeitpunkt</w:t>
      </w:r>
      <w:proofErr w:type="spellEnd"/>
      <w:r>
        <w:rPr>
          <w:rFonts w:ascii="Calibri" w:eastAsia="DejaVu Sans" w:hAnsi="Calibri" w:cs="DejaVu Sans"/>
          <w:sz w:val="20"/>
          <w:szCs w:val="20"/>
          <w:lang w:val="en-US" w:eastAsia="de-DE" w:bidi="en-US"/>
        </w:rPr>
        <w:t xml:space="preserve"> der </w:t>
      </w:r>
      <w:proofErr w:type="spellStart"/>
      <w:r>
        <w:rPr>
          <w:rFonts w:ascii="Calibri" w:eastAsia="DejaVu Sans" w:hAnsi="Calibri" w:cs="DejaVu Sans"/>
          <w:sz w:val="20"/>
          <w:szCs w:val="20"/>
          <w:lang w:val="en-US" w:eastAsia="de-DE" w:bidi="en-US"/>
        </w:rPr>
        <w:t>Erwähnung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Tondokument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Abbildung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erscheinen</w:t>
      </w:r>
      <w:proofErr w:type="spellEnd"/>
      <w:r>
        <w:rPr>
          <w:rFonts w:ascii="Calibri" w:eastAsia="DejaVu Sans" w:hAnsi="Calibri" w:cs="DejaVu Sans"/>
          <w:sz w:val="20"/>
          <w:szCs w:val="20"/>
          <w:lang w:val="en-US" w:eastAsia="de-DE" w:bidi="en-US"/>
        </w:rPr>
        <w:t xml:space="preserve">. Die </w:t>
      </w:r>
      <w:proofErr w:type="spellStart"/>
      <w:r>
        <w:rPr>
          <w:rFonts w:ascii="Calibri" w:eastAsia="DejaVu Sans" w:hAnsi="Calibri" w:cs="DejaVu Sans"/>
          <w:sz w:val="20"/>
          <w:szCs w:val="20"/>
          <w:lang w:val="en-US" w:eastAsia="de-DE" w:bidi="en-US"/>
        </w:rPr>
        <w:t>Informationen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sind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den </w:t>
      </w:r>
      <w:proofErr w:type="spellStart"/>
      <w:r>
        <w:rPr>
          <w:rFonts w:ascii="Calibri" w:eastAsia="DejaVu Sans" w:hAnsi="Calibri" w:cs="DejaVu Sans"/>
          <w:sz w:val="20"/>
          <w:szCs w:val="20"/>
          <w:lang w:val="en-US" w:eastAsia="de-DE" w:bidi="en-US"/>
        </w:rPr>
        <w:t>Tondokument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synchronisiert</w:t>
      </w:r>
      <w:proofErr w:type="spellEnd"/>
      <w:r>
        <w:rPr>
          <w:rFonts w:ascii="Calibri" w:eastAsia="DejaVu Sans" w:hAnsi="Calibri" w:cs="DejaVu Sans"/>
          <w:sz w:val="20"/>
          <w:szCs w:val="20"/>
          <w:lang w:val="en-US" w:eastAsia="de-DE" w:bidi="en-US"/>
        </w:rPr>
        <w:t>.</w:t>
      </w:r>
    </w:p>
  </w:comment>
  <w:comment w:id="20" w:author="Unknown Author" w:date="2018-02-16T12:03:00Z" w:initials="">
    <w:p w14:paraId="4CD67B92" w14:textId="77777777" w:rsidR="00DB12FC" w:rsidRDefault="001F2E2F">
      <w:r>
        <w:rPr>
          <w:rFonts w:ascii="Calibri" w:hAnsi="Calibri"/>
          <w:sz w:val="20"/>
          <w:szCs w:val="20"/>
          <w:lang w:eastAsia="de-DE"/>
        </w:rPr>
        <w:t xml:space="preserve">Eine Besonderheit von Hyperaudiosystemen kann sein, dass die im Audio verankerte Dokumente, Links, etc. zum Zeitpunkt der Wiedergabe nicht nur visuell dargestellt, sondern auch akustisch wahrnehmbar werden. Ein solches Feature wurden von </w:t>
      </w:r>
      <w:proofErr w:type="spellStart"/>
      <w:r>
        <w:rPr>
          <w:rFonts w:ascii="Calibri" w:hAnsi="Calibri"/>
          <w:sz w:val="20"/>
          <w:szCs w:val="20"/>
          <w:lang w:eastAsia="de-DE"/>
        </w:rPr>
        <w:t>Hilko</w:t>
      </w:r>
      <w:proofErr w:type="spellEnd"/>
      <w:r>
        <w:rPr>
          <w:rFonts w:ascii="Calibri" w:hAnsi="Calibri"/>
          <w:sz w:val="20"/>
          <w:szCs w:val="20"/>
          <w:lang w:eastAsia="de-DE"/>
        </w:rPr>
        <w:t xml:space="preserve"> </w:t>
      </w:r>
      <w:proofErr w:type="spellStart"/>
      <w:r>
        <w:rPr>
          <w:rFonts w:ascii="Calibri" w:hAnsi="Calibri"/>
          <w:sz w:val="20"/>
          <w:szCs w:val="20"/>
          <w:lang w:eastAsia="de-DE"/>
        </w:rPr>
        <w:t>Donker</w:t>
      </w:r>
      <w:proofErr w:type="spellEnd"/>
      <w:r>
        <w:rPr>
          <w:rFonts w:ascii="Calibri" w:hAnsi="Calibri"/>
          <w:sz w:val="20"/>
          <w:szCs w:val="20"/>
          <w:lang w:eastAsia="de-DE"/>
        </w:rPr>
        <w:t xml:space="preserve"> vor einigen Jahren untersucht. </w:t>
      </w:r>
    </w:p>
    <w:p w14:paraId="5B4F6D2D" w14:textId="77777777" w:rsidR="00DB12FC" w:rsidRDefault="00DB12FC"/>
    <w:p w14:paraId="111C3430" w14:textId="77777777" w:rsidR="00DB12FC" w:rsidRDefault="001F2E2F">
      <w:r>
        <w:rPr>
          <w:rFonts w:ascii="Calibri" w:hAnsi="Calibri"/>
          <w:sz w:val="20"/>
          <w:szCs w:val="20"/>
          <w:lang w:eastAsia="de-DE"/>
        </w:rPr>
        <w:t xml:space="preserve">Aus Nutzersicht erachte ich das als sehr sinnvoll, wenn man beim Hören über </w:t>
      </w:r>
      <w:proofErr w:type="spellStart"/>
      <w:r>
        <w:rPr>
          <w:rFonts w:ascii="Calibri" w:hAnsi="Calibri"/>
          <w:sz w:val="20"/>
          <w:szCs w:val="20"/>
          <w:lang w:eastAsia="de-DE"/>
        </w:rPr>
        <w:t>zusätzinformationen</w:t>
      </w:r>
      <w:proofErr w:type="spellEnd"/>
      <w:r>
        <w:rPr>
          <w:rFonts w:ascii="Calibri" w:hAnsi="Calibri"/>
          <w:sz w:val="20"/>
          <w:szCs w:val="20"/>
          <w:lang w:eastAsia="de-DE"/>
        </w:rPr>
        <w:t xml:space="preserve"> informiert wird – ganz gleich, ob man diese sofort in Augenschein nimmt oder erst </w:t>
      </w:r>
      <w:proofErr w:type="spellStart"/>
      <w:r>
        <w:rPr>
          <w:rFonts w:ascii="Calibri" w:hAnsi="Calibri"/>
          <w:sz w:val="20"/>
          <w:szCs w:val="20"/>
          <w:lang w:eastAsia="de-DE"/>
        </w:rPr>
        <w:t>soäter</w:t>
      </w:r>
      <w:proofErr w:type="spellEnd"/>
      <w:r>
        <w:rPr>
          <w:rFonts w:ascii="Calibri" w:hAnsi="Calibri"/>
          <w:sz w:val="20"/>
          <w:szCs w:val="20"/>
          <w:lang w:eastAsia="de-DE"/>
        </w:rPr>
        <w:t xml:space="preserve">. </w:t>
      </w:r>
    </w:p>
  </w:comment>
  <w:comment w:id="34" w:author="Unknown Author" w:date="2018-01-21T21:43:00Z" w:initials="">
    <w:p w14:paraId="020ACAF1" w14:textId="77777777" w:rsidR="00DB12FC" w:rsidRDefault="001F2E2F">
      <w:r>
        <w:rPr>
          <w:rFonts w:ascii="Calibri" w:eastAsia="DejaVu Sans" w:hAnsi="Calibri" w:cs="DejaVu Sans"/>
          <w:sz w:val="20"/>
          <w:szCs w:val="20"/>
          <w:lang w:val="en-US" w:eastAsia="de-DE" w:bidi="en-US"/>
        </w:rPr>
        <w:t xml:space="preserve">Ein </w:t>
      </w:r>
      <w:proofErr w:type="spellStart"/>
      <w:r>
        <w:rPr>
          <w:rFonts w:ascii="Calibri" w:eastAsia="DejaVu Sans" w:hAnsi="Calibri" w:cs="DejaVu Sans"/>
          <w:sz w:val="20"/>
          <w:szCs w:val="20"/>
          <w:lang w:val="en-US" w:eastAsia="de-DE" w:bidi="en-US"/>
        </w:rPr>
        <w:t>bisschen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als</w:t>
      </w:r>
      <w:proofErr w:type="spellEnd"/>
      <w:r>
        <w:rPr>
          <w:rFonts w:ascii="Calibri" w:eastAsia="DejaVu Sans" w:hAnsi="Calibri" w:cs="DejaVu Sans"/>
          <w:sz w:val="20"/>
          <w:szCs w:val="20"/>
          <w:lang w:val="en-US" w:eastAsia="de-DE" w:bidi="en-US"/>
        </w:rPr>
        <w:t xml:space="preserve"> „</w:t>
      </w:r>
      <w:proofErr w:type="spellStart"/>
      <w:proofErr w:type="gramStart"/>
      <w:r>
        <w:rPr>
          <w:rFonts w:ascii="Calibri" w:eastAsia="DejaVu Sans" w:hAnsi="Calibri" w:cs="DejaVu Sans"/>
          <w:sz w:val="20"/>
          <w:szCs w:val="20"/>
          <w:lang w:val="en-US" w:eastAsia="de-DE" w:bidi="en-US"/>
        </w:rPr>
        <w:t>nur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lauffähig</w:t>
      </w:r>
      <w:proofErr w:type="spellEnd"/>
      <w:proofErr w:type="gram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wäre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schön</w:t>
      </w:r>
      <w:proofErr w:type="spellEnd"/>
      <w:r>
        <w:rPr>
          <w:rFonts w:ascii="Calibri" w:eastAsia="DejaVu Sans" w:hAnsi="Calibri" w:cs="DejaVu Sans"/>
          <w:sz w:val="20"/>
          <w:szCs w:val="20"/>
          <w:lang w:val="en-US" w:eastAsia="de-DE" w:bidi="en-US"/>
        </w:rPr>
        <w:t xml:space="preserve">. </w:t>
      </w:r>
    </w:p>
    <w:p w14:paraId="7318272F"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ansprechend</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gestaltet</w:t>
      </w:r>
      <w:proofErr w:type="spellEnd"/>
    </w:p>
    <w:p w14:paraId="00A439A8" w14:textId="77777777" w:rsidR="00DB12FC" w:rsidRDefault="001F2E2F">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einfach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zu</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bedienen</w:t>
      </w:r>
      <w:proofErr w:type="spellEnd"/>
    </w:p>
    <w:p w14:paraId="374484B9" w14:textId="77777777" w:rsidR="00DB12FC" w:rsidRDefault="001F2E2F">
      <w:r>
        <w:rPr>
          <w:rFonts w:ascii="Calibri" w:eastAsia="DejaVu Sans" w:hAnsi="Calibri" w:cs="DejaVu Sans"/>
          <w:sz w:val="20"/>
          <w:szCs w:val="20"/>
          <w:lang w:val="en-US" w:eastAsia="de-DE" w:bidi="en-US"/>
        </w:rPr>
        <w:t>- responsive</w:t>
      </w:r>
    </w:p>
    <w:p w14:paraId="5AA48ADE" w14:textId="77777777" w:rsidR="00DB12FC" w:rsidRDefault="001F2E2F">
      <w:r>
        <w:rPr>
          <w:rFonts w:ascii="Calibri" w:eastAsia="DejaVu Sans" w:hAnsi="Calibri" w:cs="DejaVu Sans"/>
          <w:sz w:val="20"/>
          <w:szCs w:val="20"/>
          <w:lang w:val="en-US" w:eastAsia="de-DE" w:bidi="en-US"/>
        </w:rPr>
        <w:t>- Group Awareness</w:t>
      </w:r>
    </w:p>
  </w:comment>
  <w:comment w:id="45" w:author="Unknown Author" w:date="2018-01-22T16:10:00Z" w:initials="">
    <w:p w14:paraId="75704DE6" w14:textId="77777777" w:rsidR="00DB12FC" w:rsidRDefault="001F2E2F">
      <w:r>
        <w:rPr>
          <w:rFonts w:ascii="Calibri" w:eastAsia="DejaVu Sans" w:hAnsi="Calibri" w:cs="DejaVu Sans"/>
          <w:sz w:val="20"/>
          <w:szCs w:val="20"/>
          <w:lang w:val="en-US" w:eastAsia="de-DE" w:bidi="en-US"/>
        </w:rPr>
        <w:t xml:space="preserve">Da </w:t>
      </w:r>
      <w:proofErr w:type="spellStart"/>
      <w:r>
        <w:rPr>
          <w:rFonts w:ascii="Calibri" w:eastAsia="DejaVu Sans" w:hAnsi="Calibri" w:cs="DejaVu Sans"/>
          <w:sz w:val="20"/>
          <w:szCs w:val="20"/>
          <w:lang w:val="en-US" w:eastAsia="de-DE" w:bidi="en-US"/>
        </w:rPr>
        <w:t>gibt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viel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viel</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Suchen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nur</w:t>
      </w:r>
      <w:proofErr w:type="spellEnd"/>
      <w:r>
        <w:rPr>
          <w:rFonts w:ascii="Calibri" w:eastAsia="DejaVu Sans" w:hAnsi="Calibri" w:cs="DejaVu Sans"/>
          <w:sz w:val="20"/>
          <w:szCs w:val="20"/>
          <w:lang w:val="en-US" w:eastAsia="de-DE" w:bidi="en-US"/>
        </w:rPr>
        <w:t xml:space="preserve"> mal </w:t>
      </w:r>
      <w:proofErr w:type="spellStart"/>
      <w:r>
        <w:rPr>
          <w:rFonts w:ascii="Calibri" w:eastAsia="DejaVu Sans" w:hAnsi="Calibri" w:cs="DejaVu Sans"/>
          <w:sz w:val="20"/>
          <w:szCs w:val="20"/>
          <w:lang w:val="en-US" w:eastAsia="de-DE" w:bidi="en-US"/>
        </w:rPr>
        <w:t>nach</w:t>
      </w:r>
      <w:proofErr w:type="spellEnd"/>
      <w:r>
        <w:rPr>
          <w:rFonts w:ascii="Calibri" w:eastAsia="DejaVu Sans" w:hAnsi="Calibri" w:cs="DejaVu Sans"/>
          <w:sz w:val="20"/>
          <w:szCs w:val="20"/>
          <w:lang w:val="en-US" w:eastAsia="de-DE" w:bidi="en-US"/>
        </w:rPr>
        <w:t xml:space="preserve"> „audio annotation </w:t>
      </w:r>
      <w:proofErr w:type="spellStart"/>
      <w:proofErr w:type="gramStart"/>
      <w:r>
        <w:rPr>
          <w:rFonts w:ascii="Calibri" w:eastAsia="DejaVu Sans" w:hAnsi="Calibri" w:cs="DejaVu Sans"/>
          <w:sz w:val="20"/>
          <w:szCs w:val="20"/>
          <w:lang w:val="en-US" w:eastAsia="de-DE" w:bidi="en-US"/>
        </w:rPr>
        <w:t>javascript</w:t>
      </w:r>
      <w:proofErr w:type="spellEnd"/>
      <w:r>
        <w:rPr>
          <w:rFonts w:ascii="Calibri" w:eastAsia="DejaVu Sans" w:hAnsi="Calibri" w:cs="DejaVu Sans"/>
          <w:sz w:val="20"/>
          <w:szCs w:val="20"/>
          <w:lang w:val="en-US" w:eastAsia="de-DE" w:bidi="en-US"/>
        </w:rPr>
        <w:t>“</w:t>
      </w:r>
      <w:proofErr w:type="gramEnd"/>
      <w:r>
        <w:rPr>
          <w:rFonts w:ascii="Calibri" w:eastAsia="DejaVu Sans" w:hAnsi="Calibri" w:cs="DejaVu Sans"/>
          <w:sz w:val="20"/>
          <w:szCs w:val="20"/>
          <w:lang w:val="en-US" w:eastAsia="de-DE" w:bidi="en-US"/>
        </w:rPr>
        <w:t>.</w:t>
      </w:r>
    </w:p>
    <w:p w14:paraId="706955EE" w14:textId="77777777" w:rsidR="00DB12FC" w:rsidRDefault="00DB12FC"/>
    <w:p w14:paraId="14128286" w14:textId="77777777" w:rsidR="00DB12FC" w:rsidRDefault="00DB12FC"/>
  </w:comment>
  <w:comment w:id="48" w:author="Unknown Author" w:date="2018-02-16T12:02:00Z" w:initials="">
    <w:p w14:paraId="25261A49" w14:textId="77777777" w:rsidR="00DB12FC" w:rsidRDefault="001F2E2F">
      <w:r>
        <w:rPr>
          <w:rFonts w:ascii="Calibri" w:hAnsi="Calibri"/>
          <w:sz w:val="20"/>
          <w:szCs w:val="20"/>
          <w:lang w:eastAsia="de-DE"/>
        </w:rPr>
        <w:t>Gut!</w:t>
      </w:r>
    </w:p>
  </w:comment>
  <w:comment w:id="899" w:author="Unknown Author" w:date="2018-01-22T16:16:00Z" w:initials="">
    <w:p w14:paraId="41CB208F" w14:textId="77777777" w:rsidR="00DB12FC" w:rsidRDefault="001F2E2F">
      <w:proofErr w:type="spellStart"/>
      <w:r>
        <w:rPr>
          <w:rFonts w:ascii="Calibri" w:eastAsia="DejaVu Sans" w:hAnsi="Calibri" w:cs="DejaVu Sans"/>
          <w:sz w:val="20"/>
          <w:szCs w:val="20"/>
          <w:lang w:val="en-US" w:eastAsia="de-DE" w:bidi="en-US"/>
        </w:rPr>
        <w:t>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ist</w:t>
      </w:r>
      <w:proofErr w:type="spellEnd"/>
      <w:r>
        <w:rPr>
          <w:rFonts w:ascii="Calibri" w:eastAsia="DejaVu Sans" w:hAnsi="Calibri" w:cs="DejaVu Sans"/>
          <w:sz w:val="20"/>
          <w:szCs w:val="20"/>
          <w:lang w:val="en-US" w:eastAsia="de-DE" w:bidi="en-US"/>
        </w:rPr>
        <w:t xml:space="preserve"> gut, </w:t>
      </w:r>
      <w:proofErr w:type="spellStart"/>
      <w:r>
        <w:rPr>
          <w:rFonts w:ascii="Calibri" w:eastAsia="DejaVu Sans" w:hAnsi="Calibri" w:cs="DejaVu Sans"/>
          <w:sz w:val="20"/>
          <w:szCs w:val="20"/>
          <w:lang w:val="en-US" w:eastAsia="de-DE" w:bidi="en-US"/>
        </w:rPr>
        <w:t>dass</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diese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Prüfung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vornehmen</w:t>
      </w:r>
      <w:proofErr w:type="spellEnd"/>
      <w:r>
        <w:rPr>
          <w:rFonts w:ascii="Calibri" w:eastAsia="DejaVu Sans" w:hAnsi="Calibri" w:cs="DejaVu Sans"/>
          <w:sz w:val="20"/>
          <w:szCs w:val="20"/>
          <w:lang w:val="en-US" w:eastAsia="de-DE" w:bidi="en-US"/>
        </w:rPr>
        <w:t xml:space="preserve">. Ich </w:t>
      </w:r>
      <w:proofErr w:type="spellStart"/>
      <w:r>
        <w:rPr>
          <w:rFonts w:ascii="Calibri" w:eastAsia="DejaVu Sans" w:hAnsi="Calibri" w:cs="DejaVu Sans"/>
          <w:sz w:val="20"/>
          <w:szCs w:val="20"/>
          <w:lang w:val="en-US" w:eastAsia="de-DE" w:bidi="en-US"/>
        </w:rPr>
        <w:t>vermute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jedoch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dass</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einem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guten</w:t>
      </w:r>
      <w:proofErr w:type="spellEnd"/>
      <w:r>
        <w:rPr>
          <w:rFonts w:ascii="Calibri" w:eastAsia="DejaVu Sans" w:hAnsi="Calibri" w:cs="DejaVu Sans"/>
          <w:sz w:val="20"/>
          <w:szCs w:val="20"/>
          <w:lang w:val="en-US" w:eastAsia="de-DE" w:bidi="en-US"/>
        </w:rPr>
        <w:t xml:space="preserve"> HTML Audio Framework plus Socket.io (</w:t>
      </w:r>
      <w:proofErr w:type="spellStart"/>
      <w:r>
        <w:rPr>
          <w:rFonts w:ascii="Calibri" w:eastAsia="DejaVu Sans" w:hAnsi="Calibri" w:cs="DejaVu Sans"/>
          <w:sz w:val="20"/>
          <w:szCs w:val="20"/>
          <w:lang w:val="en-US" w:eastAsia="de-DE" w:bidi="en-US"/>
        </w:rPr>
        <w:t>synchrone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Kommunikation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einem</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leistungsfähigen</w:t>
      </w:r>
      <w:proofErr w:type="spellEnd"/>
      <w:r>
        <w:rPr>
          <w:rFonts w:ascii="Calibri" w:eastAsia="DejaVu Sans" w:hAnsi="Calibri" w:cs="DejaVu Sans"/>
          <w:sz w:val="20"/>
          <w:szCs w:val="20"/>
          <w:lang w:val="en-US" w:eastAsia="de-DE" w:bidi="en-US"/>
        </w:rPr>
        <w:t xml:space="preserve"> Frontend Framework (React, vue.js, ...) </w:t>
      </w:r>
      <w:proofErr w:type="spellStart"/>
      <w:r>
        <w:rPr>
          <w:rFonts w:ascii="Calibri" w:eastAsia="DejaVu Sans" w:hAnsi="Calibri" w:cs="DejaVu Sans"/>
          <w:sz w:val="20"/>
          <w:szCs w:val="20"/>
          <w:lang w:val="en-US" w:eastAsia="de-DE" w:bidi="en-US"/>
        </w:rPr>
        <w:t>eine</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eleganterer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Lösung</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erzielen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werden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obendrein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nützlicheres</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lernen</w:t>
      </w:r>
      <w:proofErr w:type="spellEnd"/>
      <w:r>
        <w:rPr>
          <w:rFonts w:ascii="Calibri" w:eastAsia="DejaVu Sans" w:hAnsi="Calibri" w:cs="DejaVu Sans"/>
          <w:sz w:val="20"/>
          <w:szCs w:val="20"/>
          <w:lang w:val="en-US" w:eastAsia="de-DE" w:bidi="en-US"/>
        </w:rPr>
        <w:t>.</w:t>
      </w:r>
    </w:p>
  </w:comment>
  <w:comment w:id="912" w:author="Unknown Author" w:date="2018-01-22T16:16:00Z" w:initials="">
    <w:p w14:paraId="28ACF713" w14:textId="77777777" w:rsidR="00DB12FC" w:rsidRDefault="001F2E2F">
      <w:proofErr w:type="spellStart"/>
      <w:r>
        <w:rPr>
          <w:rFonts w:ascii="Calibri" w:eastAsia="DejaVu Sans" w:hAnsi="Calibri" w:cs="DejaVu Sans"/>
          <w:sz w:val="20"/>
          <w:szCs w:val="20"/>
          <w:lang w:val="en-US" w:eastAsia="de-DE" w:bidi="en-US"/>
        </w:rPr>
        <w:t>Wie</w:t>
      </w:r>
      <w:proofErr w:type="spellEnd"/>
      <w:r>
        <w:rPr>
          <w:rFonts w:ascii="Calibri" w:eastAsia="DejaVu Sans" w:hAnsi="Calibri" w:cs="DejaVu Sans"/>
          <w:sz w:val="20"/>
          <w:szCs w:val="20"/>
          <w:lang w:val="en-US" w:eastAsia="de-DE" w:bidi="en-US"/>
        </w:rPr>
        <w:t>?</w:t>
      </w:r>
    </w:p>
  </w:comment>
  <w:comment w:id="921" w:author="Unknown Author" w:date="2018-02-16T12:13:00Z" w:initials="">
    <w:p w14:paraId="0E8F67AD" w14:textId="77777777" w:rsidR="00DB12FC" w:rsidRDefault="001F2E2F">
      <w:r>
        <w:rPr>
          <w:rFonts w:ascii="Calibri" w:hAnsi="Calibri"/>
          <w:sz w:val="20"/>
          <w:szCs w:val="20"/>
          <w:lang w:eastAsia="de-DE"/>
        </w:rPr>
        <w:t xml:space="preserve">Definieren Sie bitte konkrete Anforderungen, die das System erfüllen soll. Unterscheiden Sie </w:t>
      </w:r>
      <w:proofErr w:type="spellStart"/>
      <w:r>
        <w:rPr>
          <w:rFonts w:ascii="Calibri" w:hAnsi="Calibri"/>
          <w:sz w:val="20"/>
          <w:szCs w:val="20"/>
          <w:lang w:eastAsia="de-DE"/>
        </w:rPr>
        <w:t>debei</w:t>
      </w:r>
      <w:proofErr w:type="spellEnd"/>
      <w:r>
        <w:rPr>
          <w:rFonts w:ascii="Calibri" w:hAnsi="Calibri"/>
          <w:sz w:val="20"/>
          <w:szCs w:val="20"/>
          <w:lang w:eastAsia="de-DE"/>
        </w:rPr>
        <w:t xml:space="preserve"> </w:t>
      </w:r>
      <w:proofErr w:type="spellStart"/>
      <w:r>
        <w:rPr>
          <w:rFonts w:ascii="Calibri" w:hAnsi="Calibri"/>
          <w:sz w:val="20"/>
          <w:szCs w:val="20"/>
          <w:lang w:eastAsia="de-DE"/>
        </w:rPr>
        <w:t>Anfoderungen</w:t>
      </w:r>
      <w:proofErr w:type="spellEnd"/>
      <w:r>
        <w:rPr>
          <w:rFonts w:ascii="Calibri" w:hAnsi="Calibri"/>
          <w:sz w:val="20"/>
          <w:szCs w:val="20"/>
          <w:lang w:eastAsia="de-DE"/>
        </w:rPr>
        <w:t xml:space="preserve"> aus Sicht der Lernenden und Lehrenden und bedenken Sie den kompletten Workflow von der Erstellung von Hyperaudios, über das Angebot, die Nutzung zum Lernen, bis hin zur Analyse. Priorisieren Sie die Anforderungen. In Anbetracht der Zeit können Sie u.U. nicht alle implementieren und validieren. </w:t>
      </w:r>
    </w:p>
  </w:comment>
  <w:comment w:id="964" w:author="Unknown Author" w:date="2018-01-22T16:19:00Z" w:initials="">
    <w:p w14:paraId="2E890E2C" w14:textId="77777777" w:rsidR="00DB12FC" w:rsidRDefault="001F2E2F">
      <w:r>
        <w:rPr>
          <w:rFonts w:ascii="Calibri" w:eastAsia="DejaVu Sans" w:hAnsi="Calibri" w:cs="DejaVu Sans"/>
          <w:sz w:val="20"/>
          <w:szCs w:val="20"/>
          <w:lang w:val="en-US" w:eastAsia="de-DE" w:bidi="en-US"/>
        </w:rPr>
        <w:t xml:space="preserve">Zu </w:t>
      </w:r>
      <w:proofErr w:type="spellStart"/>
      <w:r>
        <w:rPr>
          <w:rFonts w:ascii="Calibri" w:eastAsia="DejaVu Sans" w:hAnsi="Calibri" w:cs="DejaVu Sans"/>
          <w:sz w:val="20"/>
          <w:szCs w:val="20"/>
          <w:lang w:val="en-US" w:eastAsia="de-DE" w:bidi="en-US"/>
        </w:rPr>
        <w:t>allgemein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sollten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gleich</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tiefer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einsteigen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Hyperaudio</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Interaktion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Audio, Social Audio, </w:t>
      </w:r>
      <w:proofErr w:type="spellStart"/>
      <w:r>
        <w:rPr>
          <w:rFonts w:ascii="Calibri" w:eastAsia="DejaVu Sans" w:hAnsi="Calibri" w:cs="DejaVu Sans"/>
          <w:sz w:val="20"/>
          <w:szCs w:val="20"/>
          <w:lang w:val="en-US" w:eastAsia="de-DE" w:bidi="en-US"/>
        </w:rPr>
        <w:t>Lernen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mit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Audiodokumenten</w:t>
      </w:r>
      <w:proofErr w:type="spellEnd"/>
      <w:r>
        <w:rPr>
          <w:rFonts w:ascii="Calibri" w:eastAsia="DejaVu Sans" w:hAnsi="Calibri" w:cs="DejaVu Sans"/>
          <w:sz w:val="20"/>
          <w:szCs w:val="20"/>
          <w:lang w:val="en-US" w:eastAsia="de-DE" w:bidi="en-US"/>
        </w:rPr>
        <w:t>;</w:t>
      </w:r>
    </w:p>
  </w:comment>
  <w:comment w:id="1002" w:author="Unknown Author" w:date="2018-01-22T16:20:00Z" w:initials="">
    <w:p w14:paraId="5AF17BE9" w14:textId="77777777" w:rsidR="00DB12FC" w:rsidRDefault="001F2E2F">
      <w:r>
        <w:rPr>
          <w:rFonts w:ascii="Calibri" w:eastAsia="DejaVu Sans" w:hAnsi="Calibri" w:cs="DejaVu Sans"/>
          <w:sz w:val="20"/>
          <w:szCs w:val="20"/>
          <w:lang w:val="en-US" w:eastAsia="de-DE" w:bidi="en-US"/>
        </w:rPr>
        <w:t xml:space="preserve">Auch die Administration von </w:t>
      </w:r>
      <w:proofErr w:type="spellStart"/>
      <w:r>
        <w:rPr>
          <w:rFonts w:ascii="Calibri" w:eastAsia="DejaVu Sans" w:hAnsi="Calibri" w:cs="DejaVu Sans"/>
          <w:sz w:val="20"/>
          <w:szCs w:val="20"/>
          <w:lang w:val="en-US" w:eastAsia="de-DE" w:bidi="en-US"/>
        </w:rPr>
        <w:t>Kursen</w:t>
      </w:r>
      <w:proofErr w:type="spellEnd"/>
      <w:r>
        <w:rPr>
          <w:rFonts w:ascii="Calibri" w:eastAsia="DejaVu Sans" w:hAnsi="Calibri" w:cs="DejaVu Sans"/>
          <w:sz w:val="20"/>
          <w:szCs w:val="20"/>
          <w:lang w:val="en-US" w:eastAsia="de-DE" w:bidi="en-US"/>
        </w:rPr>
        <w:t xml:space="preserve"> &gt; </w:t>
      </w:r>
      <w:proofErr w:type="spellStart"/>
      <w:r>
        <w:rPr>
          <w:rFonts w:ascii="Calibri" w:eastAsia="DejaVu Sans" w:hAnsi="Calibri" w:cs="DejaVu Sans"/>
          <w:sz w:val="20"/>
          <w:szCs w:val="20"/>
          <w:lang w:val="en-US" w:eastAsia="de-DE" w:bidi="en-US"/>
        </w:rPr>
        <w:t>Kurseinheiten</w:t>
      </w:r>
      <w:proofErr w:type="spellEnd"/>
      <w:r>
        <w:rPr>
          <w:rFonts w:ascii="Calibri" w:eastAsia="DejaVu Sans" w:hAnsi="Calibri" w:cs="DejaVu Sans"/>
          <w:sz w:val="20"/>
          <w:szCs w:val="20"/>
          <w:lang w:val="en-US" w:eastAsia="de-DE" w:bidi="en-US"/>
        </w:rPr>
        <w:t xml:space="preserve"> und </w:t>
      </w:r>
      <w:proofErr w:type="spellStart"/>
      <w:r>
        <w:rPr>
          <w:rFonts w:ascii="Calibri" w:eastAsia="DejaVu Sans" w:hAnsi="Calibri" w:cs="DejaVu Sans"/>
          <w:sz w:val="20"/>
          <w:szCs w:val="20"/>
          <w:lang w:val="en-US" w:eastAsia="de-DE" w:bidi="en-US"/>
        </w:rPr>
        <w:t>Kommentaren</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sollten</w:t>
      </w:r>
      <w:proofErr w:type="spellEnd"/>
      <w:r>
        <w:rPr>
          <w:rFonts w:ascii="Calibri" w:eastAsia="DejaVu Sans" w:hAnsi="Calibri" w:cs="DejaVu Sans"/>
          <w:sz w:val="20"/>
          <w:szCs w:val="20"/>
          <w:lang w:val="en-US" w:eastAsia="de-DE" w:bidi="en-US"/>
        </w:rPr>
        <w:t xml:space="preserve"> Sie </w:t>
      </w:r>
      <w:proofErr w:type="spellStart"/>
      <w:r>
        <w:rPr>
          <w:rFonts w:ascii="Calibri" w:eastAsia="DejaVu Sans" w:hAnsi="Calibri" w:cs="DejaVu Sans"/>
          <w:sz w:val="20"/>
          <w:szCs w:val="20"/>
          <w:lang w:val="en-US" w:eastAsia="de-DE" w:bidi="en-US"/>
        </w:rPr>
        <w:t>bedenken</w:t>
      </w:r>
      <w:proofErr w:type="spellEnd"/>
      <w:r>
        <w:rPr>
          <w:rFonts w:ascii="Calibri" w:eastAsia="DejaVu Sans" w:hAnsi="Calibri" w:cs="DejaVu Sans"/>
          <w:sz w:val="20"/>
          <w:szCs w:val="20"/>
          <w:lang w:val="en-US" w:eastAsia="de-DE" w:bidi="en-US"/>
        </w:rPr>
        <w:t>.</w:t>
      </w:r>
    </w:p>
  </w:comment>
  <w:comment w:id="1037" w:author="Unknown Author" w:date="2018-01-22T16:21:00Z" w:initials="">
    <w:p w14:paraId="7D2B6FE2" w14:textId="77777777" w:rsidR="00DB12FC" w:rsidRDefault="001F2E2F">
      <w:proofErr w:type="spellStart"/>
      <w:r>
        <w:rPr>
          <w:rFonts w:ascii="Calibri" w:eastAsia="DejaVu Sans" w:hAnsi="Calibri" w:cs="DejaVu Sans"/>
          <w:sz w:val="20"/>
          <w:szCs w:val="20"/>
          <w:lang w:val="en-US" w:eastAsia="de-DE" w:bidi="en-US"/>
        </w:rPr>
        <w:t>Nicht</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mehr</w:t>
      </w:r>
      <w:proofErr w:type="spellEnd"/>
      <w:r>
        <w:rPr>
          <w:rFonts w:ascii="Calibri" w:eastAsia="DejaVu Sans" w:hAnsi="Calibri" w:cs="DejaVu Sans"/>
          <w:sz w:val="20"/>
          <w:szCs w:val="20"/>
          <w:lang w:val="en-US" w:eastAsia="de-DE" w:bidi="en-US"/>
        </w:rPr>
        <w:t xml:space="preserve"> </w:t>
      </w:r>
      <w:proofErr w:type="spellStart"/>
      <w:r>
        <w:rPr>
          <w:rFonts w:ascii="Calibri" w:eastAsia="DejaVu Sans" w:hAnsi="Calibri" w:cs="DejaVu Sans"/>
          <w:sz w:val="20"/>
          <w:szCs w:val="20"/>
          <w:lang w:val="en-US" w:eastAsia="de-DE" w:bidi="en-US"/>
        </w:rPr>
        <w:t>aktuell</w:t>
      </w:r>
      <w:proofErr w:type="spellEnd"/>
      <w:r>
        <w:rPr>
          <w:rFonts w:ascii="Calibri" w:eastAsia="DejaVu Sans" w:hAnsi="Calibri" w:cs="DejaVu Sans"/>
          <w:sz w:val="20"/>
          <w:szCs w:val="20"/>
          <w:lang w:val="en-US" w:eastAsia="de-DE" w:bidi="en-US"/>
        </w:rPr>
        <w:t xml:space="preserve">. </w:t>
      </w:r>
    </w:p>
  </w:comment>
  <w:comment w:id="1057" w:author="Unknown Author" w:date="2018-01-22T16:21:00Z" w:initials="">
    <w:p w14:paraId="067033EE" w14:textId="77777777" w:rsidR="00DB12FC" w:rsidRDefault="001F2E2F">
      <w:r>
        <w:rPr>
          <w:rStyle w:val="Kommentarzeichen"/>
        </w:rPr>
        <w:annotationRef/>
      </w:r>
    </w:p>
  </w:comment>
  <w:comment w:id="1087" w:author="Unknown Author" w:date="2018-02-16T12:01:00Z" w:initials="">
    <w:p w14:paraId="1984EAA2" w14:textId="77777777" w:rsidR="00DB12FC" w:rsidRDefault="001F2E2F">
      <w:r>
        <w:rPr>
          <w:rFonts w:ascii="Calibri" w:hAnsi="Calibri"/>
          <w:sz w:val="20"/>
          <w:szCs w:val="20"/>
          <w:lang w:eastAsia="de-DE"/>
        </w:rPr>
        <w:t>Später dann auf 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4AF56F" w15:done="0"/>
  <w15:commentEx w15:paraId="2EB66E2E" w15:done="0"/>
  <w15:commentEx w15:paraId="5F85D4DE" w15:done="0"/>
  <w15:commentEx w15:paraId="61166568" w15:paraIdParent="5F85D4DE" w15:done="0"/>
  <w15:commentEx w15:paraId="2C442230" w15:done="1"/>
  <w15:commentEx w15:paraId="59716445" w15:done="1"/>
  <w15:commentEx w15:paraId="6E20A319" w15:done="1"/>
  <w15:commentEx w15:paraId="010235CC" w15:done="1"/>
  <w15:commentEx w15:paraId="111C3430" w15:done="1"/>
  <w15:commentEx w15:paraId="5AA48ADE" w15:done="1"/>
  <w15:commentEx w15:paraId="14128286" w15:done="1"/>
  <w15:commentEx w15:paraId="25261A49" w15:done="1"/>
  <w15:commentEx w15:paraId="41CB208F" w15:done="1"/>
  <w15:commentEx w15:paraId="28ACF713" w15:done="1"/>
  <w15:commentEx w15:paraId="0E8F67AD" w15:done="1"/>
  <w15:commentEx w15:paraId="2E890E2C" w15:done="1"/>
  <w15:commentEx w15:paraId="5AF17BE9" w15:done="1"/>
  <w15:commentEx w15:paraId="7D2B6FE2" w15:done="1"/>
  <w15:commentEx w15:paraId="067033EE" w15:done="1"/>
  <w15:commentEx w15:paraId="1984EA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4AF56F" w16cid:durableId="1E6B4C88"/>
  <w16cid:commentId w16cid:paraId="2EB66E2E" w16cid:durableId="1E6B4C89"/>
  <w16cid:commentId w16cid:paraId="2C442230" w16cid:durableId="1E6B4C8A"/>
  <w16cid:commentId w16cid:paraId="59716445" w16cid:durableId="1E6B4C8B"/>
  <w16cid:commentId w16cid:paraId="6E20A319" w16cid:durableId="1E6B4C8C"/>
  <w16cid:commentId w16cid:paraId="010235CC" w16cid:durableId="1E6B4C8D"/>
  <w16cid:commentId w16cid:paraId="111C3430" w16cid:durableId="1E6B4C8E"/>
  <w16cid:commentId w16cid:paraId="5AA48ADE" w16cid:durableId="1E6B4C8F"/>
  <w16cid:commentId w16cid:paraId="14128286" w16cid:durableId="1E6B4C90"/>
  <w16cid:commentId w16cid:paraId="25261A49" w16cid:durableId="1E6B4C91"/>
  <w16cid:commentId w16cid:paraId="41CB208F" w16cid:durableId="1E6B4C92"/>
  <w16cid:commentId w16cid:paraId="28ACF713" w16cid:durableId="1E6B4C93"/>
  <w16cid:commentId w16cid:paraId="0E8F67AD" w16cid:durableId="1E6B4C94"/>
  <w16cid:commentId w16cid:paraId="2E890E2C" w16cid:durableId="1E6B4C95"/>
  <w16cid:commentId w16cid:paraId="5AF17BE9" w16cid:durableId="1E6B4C96"/>
  <w16cid:commentId w16cid:paraId="7D2B6FE2" w16cid:durableId="1E6B4C97"/>
  <w16cid:commentId w16cid:paraId="1984EAA2" w16cid:durableId="1E6B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1478D" w14:textId="77777777" w:rsidR="007813AC" w:rsidRDefault="007813AC">
      <w:r>
        <w:separator/>
      </w:r>
    </w:p>
  </w:endnote>
  <w:endnote w:type="continuationSeparator" w:id="0">
    <w:p w14:paraId="23C61E3E" w14:textId="77777777" w:rsidR="007813AC" w:rsidRDefault="0078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jaVu Sans">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1C6EF" w14:textId="77777777" w:rsidR="00DB12FC" w:rsidRDefault="001F2E2F">
    <w:pPr>
      <w:pStyle w:val="Fuzeile"/>
      <w:ind w:right="360"/>
    </w:pPr>
    <w:r>
      <w:rPr>
        <w:noProof/>
      </w:rPr>
      <mc:AlternateContent>
        <mc:Choice Requires="wps">
          <w:drawing>
            <wp:anchor distT="0" distB="0" distL="0" distR="0" simplePos="0" relativeHeight="5" behindDoc="1" locked="0" layoutInCell="1" allowOverlap="1" wp14:anchorId="02ED6D8D" wp14:editId="69907ABC">
              <wp:simplePos x="0" y="0"/>
              <wp:positionH relativeFrom="margin">
                <wp:align>right</wp:align>
              </wp:positionH>
              <wp:positionV relativeFrom="paragraph">
                <wp:posOffset>635</wp:posOffset>
              </wp:positionV>
              <wp:extent cx="77470" cy="174625"/>
              <wp:effectExtent l="0" t="0" r="0" b="0"/>
              <wp:wrapTopAndBottom/>
              <wp:docPr id="1" name="Frame1"/>
              <wp:cNvGraphicFramePr/>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66C16732" w14:textId="77777777" w:rsidR="00DB12FC" w:rsidRDefault="00DB12FC">
                          <w:pPr>
                            <w:pStyle w:val="Fuzeile"/>
                          </w:pPr>
                        </w:p>
                      </w:txbxContent>
                    </wps:txbx>
                    <wps:bodyPr lIns="0" tIns="0" rIns="0" bIns="0">
                      <a:spAutoFit/>
                    </wps:bodyPr>
                  </wps:wsp>
                </a:graphicData>
              </a:graphic>
            </wp:anchor>
          </w:drawing>
        </mc:Choice>
        <mc:Fallback>
          <w:pict>
            <v:rect w14:anchorId="02ED6D8D" id="Frame1" o:spid="_x0000_s1026" style="position:absolute;left:0;text-align:left;margin-left:-45.1pt;margin-top:.05pt;width:6.1pt;height:13.75pt;z-index:-503316475;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" filled="f" stroked="f">
              <v:textbox style="mso-fit-shape-to-text:t" inset="0,0,0,0">
                <w:txbxContent>
                  <w:p w14:paraId="66C16732" w14:textId="77777777" w:rsidR="00DB12FC" w:rsidRDefault="00DB12FC">
                    <w:pPr>
                      <w:pStyle w:val="Fuzeile"/>
                    </w:pPr>
                  </w:p>
                </w:txbxContent>
              </v:textbox>
              <w10:wrap type="topAndBottom" anchorx="margin"/>
            </v:rect>
          </w:pict>
        </mc:Fallback>
      </mc:AlternateContent>
    </w:r>
    <w:r>
      <w:t>Michael Lämmermann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0AB71" w14:textId="77777777" w:rsidR="007813AC" w:rsidRDefault="007813AC">
      <w:r>
        <w:separator/>
      </w:r>
    </w:p>
  </w:footnote>
  <w:footnote w:type="continuationSeparator" w:id="0">
    <w:p w14:paraId="1EEB5039" w14:textId="77777777" w:rsidR="007813AC" w:rsidRDefault="00781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1C7B" w14:textId="77777777" w:rsidR="00DB12FC" w:rsidRDefault="001F2E2F">
    <w:pPr>
      <w:pStyle w:val="Kopfzeile"/>
    </w:pPr>
    <w:r>
      <w:t xml:space="preserve">Exposé zur Abschlussarbeit am LG Kooperative Systeme der </w:t>
    </w:r>
    <w:proofErr w:type="spellStart"/>
    <w:r>
      <w:t>FernUniversität</w:t>
    </w:r>
    <w:proofErr w:type="spellEnd"/>
    <w:r>
      <w:t xml:space="preserve"> in Hagen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22A"/>
    <w:multiLevelType w:val="hybridMultilevel"/>
    <w:tmpl w:val="C5CCB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274709"/>
    <w:multiLevelType w:val="multilevel"/>
    <w:tmpl w:val="E572E4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4686D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804F67"/>
    <w:multiLevelType w:val="multilevel"/>
    <w:tmpl w:val="D0D87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514C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8646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FC59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2922C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A51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D5011"/>
    <w:multiLevelType w:val="multilevel"/>
    <w:tmpl w:val="A2065D14"/>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A4169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457B0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821E4D"/>
    <w:multiLevelType w:val="hybridMultilevel"/>
    <w:tmpl w:val="1396CD62"/>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4F469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A511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521FBC"/>
    <w:multiLevelType w:val="multilevel"/>
    <w:tmpl w:val="3AC28C7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3FF0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F67B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15"/>
  </w:num>
  <w:num w:numId="4">
    <w:abstractNumId w:val="3"/>
  </w:num>
  <w:num w:numId="5">
    <w:abstractNumId w:val="7"/>
  </w:num>
  <w:num w:numId="6">
    <w:abstractNumId w:val="0"/>
  </w:num>
  <w:num w:numId="7">
    <w:abstractNumId w:val="14"/>
  </w:num>
  <w:num w:numId="8">
    <w:abstractNumId w:val="6"/>
  </w:num>
  <w:num w:numId="9">
    <w:abstractNumId w:val="13"/>
  </w:num>
  <w:num w:numId="10">
    <w:abstractNumId w:val="8"/>
  </w:num>
  <w:num w:numId="11">
    <w:abstractNumId w:val="10"/>
  </w:num>
  <w:num w:numId="12">
    <w:abstractNumId w:val="17"/>
  </w:num>
  <w:num w:numId="13">
    <w:abstractNumId w:val="5"/>
  </w:num>
  <w:num w:numId="14">
    <w:abstractNumId w:val="11"/>
  </w:num>
  <w:num w:numId="15">
    <w:abstractNumId w:val="16"/>
  </w:num>
  <w:num w:numId="16">
    <w:abstractNumId w:val="2"/>
  </w:num>
  <w:num w:numId="17">
    <w:abstractNumId w:val="4"/>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aemmermann">
    <w15:presenceInfo w15:providerId="None" w15:userId="Michael Laemm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FC"/>
    <w:rsid w:val="000179BD"/>
    <w:rsid w:val="00042D1A"/>
    <w:rsid w:val="000672DC"/>
    <w:rsid w:val="000A5352"/>
    <w:rsid w:val="000F4558"/>
    <w:rsid w:val="001246ED"/>
    <w:rsid w:val="00157EAC"/>
    <w:rsid w:val="00180484"/>
    <w:rsid w:val="001B76EB"/>
    <w:rsid w:val="001C2E5F"/>
    <w:rsid w:val="001F2E2F"/>
    <w:rsid w:val="00263296"/>
    <w:rsid w:val="002E57FB"/>
    <w:rsid w:val="00344FC0"/>
    <w:rsid w:val="00390F46"/>
    <w:rsid w:val="00393627"/>
    <w:rsid w:val="0040076A"/>
    <w:rsid w:val="004C4991"/>
    <w:rsid w:val="004F543A"/>
    <w:rsid w:val="00615381"/>
    <w:rsid w:val="00636222"/>
    <w:rsid w:val="006D60E3"/>
    <w:rsid w:val="0070304C"/>
    <w:rsid w:val="007813AC"/>
    <w:rsid w:val="00805F36"/>
    <w:rsid w:val="00872F57"/>
    <w:rsid w:val="00885218"/>
    <w:rsid w:val="008B41EF"/>
    <w:rsid w:val="009C1173"/>
    <w:rsid w:val="00A31B50"/>
    <w:rsid w:val="00AD5B5E"/>
    <w:rsid w:val="00AE7DA2"/>
    <w:rsid w:val="00B757FD"/>
    <w:rsid w:val="00BD426C"/>
    <w:rsid w:val="00C36C1E"/>
    <w:rsid w:val="00C616C7"/>
    <w:rsid w:val="00C71BB9"/>
    <w:rsid w:val="00CF0191"/>
    <w:rsid w:val="00D14E2A"/>
    <w:rsid w:val="00D15E23"/>
    <w:rsid w:val="00D6329F"/>
    <w:rsid w:val="00D82109"/>
    <w:rsid w:val="00D900FF"/>
    <w:rsid w:val="00D973FA"/>
    <w:rsid w:val="00DB12FC"/>
    <w:rsid w:val="00EE3AB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E28A"/>
  <w15:docId w15:val="{482235B9-B2D2-4CD6-A2A7-7F0C4F57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Unicode MS"/>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E40F6"/>
    <w:pPr>
      <w:jc w:val="both"/>
    </w:pPr>
    <w:rPr>
      <w:rFonts w:ascii="Times New Roman" w:hAnsi="Times New Roman"/>
      <w:sz w:val="24"/>
      <w:szCs w:val="24"/>
      <w:lang w:eastAsia="en-US"/>
    </w:rPr>
  </w:style>
  <w:style w:type="paragraph" w:styleId="berschrift1">
    <w:name w:val="heading 1"/>
    <w:basedOn w:val="Standard"/>
    <w:uiPriority w:val="9"/>
    <w:qFormat/>
    <w:rsid w:val="00A21750"/>
    <w:pPr>
      <w:keepNext/>
      <w:keepLines/>
      <w:numPr>
        <w:numId w:val="1"/>
      </w:numPr>
      <w:spacing w:before="240" w:after="120"/>
      <w:outlineLvl w:val="0"/>
    </w:pPr>
    <w:rPr>
      <w:rFonts w:eastAsia="MS Gothic"/>
      <w:color w:val="000000"/>
      <w:sz w:val="32"/>
      <w:szCs w:val="32"/>
    </w:rPr>
  </w:style>
  <w:style w:type="paragraph" w:styleId="berschrift2">
    <w:name w:val="heading 2"/>
    <w:basedOn w:val="Standard"/>
    <w:uiPriority w:val="9"/>
    <w:unhideWhenUsed/>
    <w:qFormat/>
    <w:rsid w:val="00A21750"/>
    <w:pPr>
      <w:keepNext/>
      <w:keepLines/>
      <w:numPr>
        <w:ilvl w:val="1"/>
        <w:numId w:val="1"/>
      </w:numPr>
      <w:spacing w:before="240" w:after="120"/>
      <w:jc w:val="left"/>
      <w:outlineLvl w:val="1"/>
    </w:pPr>
    <w:rPr>
      <w:rFonts w:eastAsia="MS Gothic"/>
      <w:color w:val="000000"/>
      <w:sz w:val="28"/>
      <w:szCs w:val="26"/>
    </w:rPr>
  </w:style>
  <w:style w:type="paragraph" w:styleId="berschrift3">
    <w:name w:val="heading 3"/>
    <w:basedOn w:val="Standard"/>
    <w:uiPriority w:val="9"/>
    <w:semiHidden/>
    <w:unhideWhenUsed/>
    <w:qFormat/>
    <w:rsid w:val="0017552A"/>
    <w:pPr>
      <w:keepNext/>
      <w:keepLines/>
      <w:numPr>
        <w:ilvl w:val="2"/>
        <w:numId w:val="1"/>
      </w:numPr>
      <w:spacing w:before="120" w:after="120"/>
      <w:jc w:val="left"/>
      <w:outlineLvl w:val="2"/>
    </w:pPr>
    <w:rPr>
      <w:rFonts w:eastAsia="MS Gothic"/>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link w:val="Titel"/>
    <w:uiPriority w:val="10"/>
    <w:qFormat/>
    <w:rsid w:val="00F03C8C"/>
    <w:rPr>
      <w:rFonts w:ascii="Times New Roman" w:eastAsia="MS Gothic" w:hAnsi="Times New Roman" w:cs="Arial Unicode MS"/>
      <w:b/>
      <w:bCs/>
      <w:spacing w:val="-10"/>
      <w:sz w:val="56"/>
      <w:szCs w:val="56"/>
    </w:rPr>
  </w:style>
  <w:style w:type="character" w:customStyle="1" w:styleId="UntertitelZchn">
    <w:name w:val="Untertitel Zchn"/>
    <w:link w:val="Untertitel"/>
    <w:uiPriority w:val="11"/>
    <w:qFormat/>
    <w:rsid w:val="00F03C8C"/>
    <w:rPr>
      <w:rFonts w:ascii="Times New Roman" w:hAnsi="Times New Roman"/>
      <w:sz w:val="32"/>
      <w:szCs w:val="32"/>
    </w:rPr>
  </w:style>
  <w:style w:type="character" w:customStyle="1" w:styleId="berschrift1Zchn">
    <w:name w:val="Überschrift 1 Zchn"/>
    <w:uiPriority w:val="9"/>
    <w:qFormat/>
    <w:rsid w:val="00AE40F6"/>
    <w:rPr>
      <w:rFonts w:ascii="Times New Roman" w:eastAsia="MS Gothic" w:hAnsi="Times New Roman" w:cs="Arial Unicode MS"/>
      <w:color w:val="000000"/>
      <w:sz w:val="32"/>
      <w:szCs w:val="32"/>
    </w:rPr>
  </w:style>
  <w:style w:type="character" w:customStyle="1" w:styleId="berschrift2Zchn">
    <w:name w:val="Überschrift 2 Zchn"/>
    <w:uiPriority w:val="9"/>
    <w:qFormat/>
    <w:rsid w:val="00A21750"/>
    <w:rPr>
      <w:rFonts w:ascii="Times New Roman" w:eastAsia="MS Gothic" w:hAnsi="Times New Roman" w:cs="Arial Unicode MS"/>
      <w:color w:val="000000"/>
      <w:sz w:val="28"/>
      <w:szCs w:val="26"/>
    </w:rPr>
  </w:style>
  <w:style w:type="character" w:customStyle="1" w:styleId="berschrift3Zchn">
    <w:name w:val="Überschrift 3 Zchn"/>
    <w:uiPriority w:val="9"/>
    <w:semiHidden/>
    <w:qFormat/>
    <w:rsid w:val="0017552A"/>
    <w:rPr>
      <w:rFonts w:ascii="Times New Roman" w:eastAsia="MS Gothic" w:hAnsi="Times New Roman" w:cs="Arial Unicode MS"/>
      <w:color w:val="000000"/>
    </w:rPr>
  </w:style>
  <w:style w:type="character" w:customStyle="1" w:styleId="KopfzeileZchn">
    <w:name w:val="Kopfzeile Zchn"/>
    <w:link w:val="Kopfzeile"/>
    <w:uiPriority w:val="99"/>
    <w:qFormat/>
    <w:rsid w:val="00D717D6"/>
    <w:rPr>
      <w:rFonts w:ascii="Times New Roman" w:hAnsi="Times New Roman"/>
    </w:rPr>
  </w:style>
  <w:style w:type="character" w:customStyle="1" w:styleId="FuzeileZchn">
    <w:name w:val="Fußzeile Zchn"/>
    <w:link w:val="Fuzeile"/>
    <w:uiPriority w:val="99"/>
    <w:qFormat/>
    <w:rsid w:val="00D717D6"/>
    <w:rPr>
      <w:rFonts w:ascii="Times New Roman" w:hAnsi="Times New Roman"/>
    </w:rPr>
  </w:style>
  <w:style w:type="character" w:styleId="Seitenzahl">
    <w:name w:val="page number"/>
    <w:basedOn w:val="Absatz-Standardschriftart"/>
    <w:uiPriority w:val="99"/>
    <w:semiHidden/>
    <w:unhideWhenUsed/>
    <w:qFormat/>
    <w:rsid w:val="00D717D6"/>
  </w:style>
  <w:style w:type="character" w:customStyle="1" w:styleId="InternetLink">
    <w:name w:val="Internet Link"/>
    <w:basedOn w:val="Absatz-Standardschriftart"/>
    <w:uiPriority w:val="99"/>
    <w:unhideWhenUsed/>
    <w:rsid w:val="00E8473C"/>
    <w:rPr>
      <w:color w:val="0563C1" w:themeColor="hyperlink"/>
      <w:u w:val="single"/>
    </w:rPr>
  </w:style>
  <w:style w:type="character" w:styleId="NichtaufgelsteErwhnung">
    <w:name w:val="Unresolved Mention"/>
    <w:basedOn w:val="Absatz-Standardschriftart"/>
    <w:uiPriority w:val="99"/>
    <w:semiHidden/>
    <w:unhideWhenUsed/>
    <w:qFormat/>
    <w:rsid w:val="00695726"/>
    <w:rPr>
      <w:color w:val="808080"/>
      <w:shd w:val="clear" w:color="auto" w:fill="E6E6E6"/>
    </w:rPr>
  </w:style>
  <w:style w:type="character" w:styleId="BesuchterLink">
    <w:name w:val="FollowedHyperlink"/>
    <w:basedOn w:val="Absatz-Standardschriftart"/>
    <w:uiPriority w:val="99"/>
    <w:semiHidden/>
    <w:unhideWhenUsed/>
    <w:qFormat/>
    <w:rsid w:val="005824CC"/>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KommentartextZchn">
    <w:name w:val="Kommentartext Zchn"/>
    <w:basedOn w:val="Absatz-Standardschriftart"/>
    <w:link w:val="Kommentartext"/>
    <w:uiPriority w:val="99"/>
    <w:semiHidden/>
    <w:qFormat/>
    <w:rPr>
      <w:rFonts w:ascii="Times New Roman" w:hAnsi="Times New Roman"/>
      <w:lang w:eastAsia="en-US"/>
    </w:rPr>
  </w:style>
  <w:style w:type="character" w:styleId="Kommentarzeichen">
    <w:name w:val="annotation reference"/>
    <w:basedOn w:val="Absatz-Standardschriftart"/>
    <w:uiPriority w:val="99"/>
    <w:semiHidden/>
    <w:unhideWhenUsed/>
    <w:qFormat/>
    <w:rPr>
      <w:sz w:val="16"/>
      <w:szCs w:val="16"/>
    </w:rPr>
  </w:style>
  <w:style w:type="character" w:customStyle="1" w:styleId="SprechblasentextZchn">
    <w:name w:val="Sprechblasentext Zchn"/>
    <w:basedOn w:val="Absatz-Standardschriftart"/>
    <w:link w:val="Sprechblasentext"/>
    <w:uiPriority w:val="99"/>
    <w:semiHidden/>
    <w:qFormat/>
    <w:rsid w:val="00280AA8"/>
    <w:rPr>
      <w:rFonts w:ascii="Segoe UI" w:hAnsi="Segoe UI" w:cs="Segoe UI"/>
      <w:sz w:val="18"/>
      <w:szCs w:val="18"/>
      <w:lang w:eastAsia="en-US"/>
    </w:rPr>
  </w:style>
  <w:style w:type="character" w:customStyle="1" w:styleId="KommentarthemaZchn">
    <w:name w:val="Kommentarthema Zchn"/>
    <w:basedOn w:val="KommentartextZchn"/>
    <w:link w:val="Kommentarthema"/>
    <w:uiPriority w:val="99"/>
    <w:semiHidden/>
    <w:qFormat/>
    <w:rsid w:val="00BB6B74"/>
    <w:rPr>
      <w:rFonts w:ascii="Times New Roman" w:hAnsi="Times New Roman"/>
      <w:b/>
      <w:bCs/>
      <w:lang w:eastAsia="en-U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rPr>
  </w:style>
  <w:style w:type="paragraph" w:customStyle="1" w:styleId="Index">
    <w:name w:val="Index"/>
    <w:basedOn w:val="Standard"/>
    <w:qFormat/>
    <w:pPr>
      <w:suppressLineNumbers/>
    </w:pPr>
    <w:rPr>
      <w:rFonts w:cs="FreeSans"/>
    </w:rPr>
  </w:style>
  <w:style w:type="paragraph" w:styleId="Titel">
    <w:name w:val="Title"/>
    <w:basedOn w:val="Standard"/>
    <w:link w:val="TitelZchn"/>
    <w:uiPriority w:val="10"/>
    <w:qFormat/>
    <w:rsid w:val="00F03C8C"/>
    <w:pPr>
      <w:spacing w:line="360" w:lineRule="auto"/>
      <w:contextualSpacing/>
      <w:jc w:val="center"/>
    </w:pPr>
    <w:rPr>
      <w:rFonts w:eastAsia="MS Gothic"/>
      <w:b/>
      <w:bCs/>
      <w:spacing w:val="-10"/>
      <w:sz w:val="56"/>
      <w:szCs w:val="56"/>
    </w:rPr>
  </w:style>
  <w:style w:type="paragraph" w:styleId="Untertitel">
    <w:name w:val="Subtitle"/>
    <w:basedOn w:val="Standard"/>
    <w:link w:val="UntertitelZchn"/>
    <w:uiPriority w:val="11"/>
    <w:qFormat/>
    <w:rsid w:val="00F03C8C"/>
    <w:pPr>
      <w:spacing w:line="360" w:lineRule="auto"/>
      <w:jc w:val="center"/>
    </w:pPr>
    <w:rPr>
      <w:sz w:val="32"/>
      <w:szCs w:val="32"/>
    </w:rPr>
  </w:style>
  <w:style w:type="paragraph" w:styleId="Listenabsatz">
    <w:name w:val="List Paragraph"/>
    <w:basedOn w:val="Standard"/>
    <w:uiPriority w:val="34"/>
    <w:qFormat/>
    <w:rsid w:val="00E75D2C"/>
    <w:pPr>
      <w:ind w:left="720"/>
      <w:contextualSpacing/>
    </w:pPr>
  </w:style>
  <w:style w:type="paragraph" w:styleId="Kopfzeile">
    <w:name w:val="header"/>
    <w:basedOn w:val="Standard"/>
    <w:link w:val="KopfzeileZchn"/>
    <w:uiPriority w:val="99"/>
    <w:unhideWhenUsed/>
    <w:rsid w:val="00D717D6"/>
    <w:pPr>
      <w:tabs>
        <w:tab w:val="center" w:pos="4536"/>
        <w:tab w:val="right" w:pos="9072"/>
      </w:tabs>
    </w:pPr>
  </w:style>
  <w:style w:type="paragraph" w:styleId="Fuzeile">
    <w:name w:val="footer"/>
    <w:basedOn w:val="Standard"/>
    <w:link w:val="FuzeileZchn"/>
    <w:uiPriority w:val="99"/>
    <w:unhideWhenUsed/>
    <w:rsid w:val="00D717D6"/>
    <w:pPr>
      <w:tabs>
        <w:tab w:val="center" w:pos="4536"/>
        <w:tab w:val="right" w:pos="9072"/>
      </w:tabs>
    </w:pPr>
  </w:style>
  <w:style w:type="paragraph" w:customStyle="1" w:styleId="FrameContents">
    <w:name w:val="Frame Contents"/>
    <w:basedOn w:val="Standard"/>
    <w:qFormat/>
  </w:style>
  <w:style w:type="paragraph" w:styleId="Kommentartext">
    <w:name w:val="annotation text"/>
    <w:basedOn w:val="Standard"/>
    <w:link w:val="KommentartextZchn"/>
    <w:uiPriority w:val="99"/>
    <w:semiHidden/>
    <w:unhideWhenUsed/>
    <w:qFormat/>
    <w:rPr>
      <w:sz w:val="20"/>
      <w:szCs w:val="20"/>
    </w:rPr>
  </w:style>
  <w:style w:type="paragraph" w:styleId="Sprechblasentext">
    <w:name w:val="Balloon Text"/>
    <w:basedOn w:val="Standard"/>
    <w:link w:val="SprechblasentextZchn"/>
    <w:uiPriority w:val="99"/>
    <w:semiHidden/>
    <w:unhideWhenUsed/>
    <w:qFormat/>
    <w:rsid w:val="00280AA8"/>
    <w:rPr>
      <w:rFonts w:ascii="Segoe UI" w:hAnsi="Segoe UI" w:cs="Segoe UI"/>
      <w:sz w:val="18"/>
      <w:szCs w:val="18"/>
    </w:rPr>
  </w:style>
  <w:style w:type="paragraph" w:styleId="Kommentarthema">
    <w:name w:val="annotation subject"/>
    <w:basedOn w:val="Kommentartext"/>
    <w:link w:val="KommentarthemaZchn"/>
    <w:uiPriority w:val="99"/>
    <w:semiHidden/>
    <w:unhideWhenUsed/>
    <w:qFormat/>
    <w:rsid w:val="00BB6B74"/>
    <w:rPr>
      <w:b/>
      <w:bCs/>
    </w:rPr>
  </w:style>
  <w:style w:type="paragraph" w:styleId="berarbeitung">
    <w:name w:val="Revision"/>
    <w:uiPriority w:val="99"/>
    <w:semiHidden/>
    <w:qFormat/>
    <w:rsid w:val="00BB6B74"/>
    <w:rPr>
      <w:rFonts w:ascii="Times New Roman" w:hAnsi="Times New Roman"/>
      <w:sz w:val="24"/>
      <w:szCs w:val="24"/>
      <w:lang w:eastAsia="en-US"/>
    </w:rPr>
  </w:style>
  <w:style w:type="paragraph" w:styleId="Literaturverzeichnis">
    <w:name w:val="Bibliography"/>
    <w:basedOn w:val="Standard"/>
    <w:uiPriority w:val="37"/>
    <w:unhideWhenUsed/>
    <w:qFormat/>
    <w:rsid w:val="00D36457"/>
  </w:style>
  <w:style w:type="table" w:styleId="Tabellenraster">
    <w:name w:val="Table Grid"/>
    <w:basedOn w:val="NormaleTabelle"/>
    <w:uiPriority w:val="39"/>
    <w:rsid w:val="00AD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31774">
      <w:bodyDiv w:val="1"/>
      <w:marLeft w:val="0"/>
      <w:marRight w:val="0"/>
      <w:marTop w:val="0"/>
      <w:marBottom w:val="0"/>
      <w:divBdr>
        <w:top w:val="none" w:sz="0" w:space="0" w:color="auto"/>
        <w:left w:val="none" w:sz="0" w:space="0" w:color="auto"/>
        <w:bottom w:val="none" w:sz="0" w:space="0" w:color="auto"/>
        <w:right w:val="none" w:sz="0" w:space="0" w:color="auto"/>
      </w:divBdr>
    </w:div>
    <w:div w:id="159567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Platzhalter3</b:Tag>
    <b:SourceType>InternetSite</b:SourceType>
    <b:Guid>{1E791793-70B8-47CE-AF45-4D3E4B3F08D4}</b:Guid>
    <b:Title>Video.js · GitHub</b:Title>
    <b:YearAccessed>2018</b:YearAccessed>
    <b:MonthAccessed>Februar</b:MonthAccessed>
    <b:DayAccessed>4</b:DayAccessed>
    <b:URL>https://github.com/videojs</b:URL>
    <b:RefOrder>2</b:RefOrder>
  </b:Source>
  <b:Source>
    <b:Tag>Platzhalter2</b:Tag>
    <b:SourceType>InternetSite</b:SourceType>
    <b:Guid>{CA064A4C-7513-4158-9891-5681FCE67AD2}</b:Guid>
    <b:Title>H5P – Create and Share Rich HTML5 Content and Applications</b:Title>
    <b:URL>https://h5p.org/</b:URL>
    <b:YearAccessed>2018</b:YearAccessed>
    <b:MonthAccessed>Februar</b:MonthAccessed>
    <b:DayAccessed>4</b:DayAccessed>
    <b:RefOrder>3</b:RefOrder>
  </b:Source>
  <b:Source>
    <b:Tag>Platzhalter1</b:Tag>
    <b:SourceType>InternetSite</b:SourceType>
    <b:Guid>{BC9E3CA1-54B4-4458-A634-0A59CE38D45A}</b:Guid>
    <b:URL>http://videojs.com/</b:URL>
    <b:Title>Video.js: The Player Framework</b:Title>
    <b:YearAccessed>2018</b:YearAccessed>
    <b:MonthAccessed>Februar</b:MonthAccessed>
    <b:DayAccessed>4</b:DayAccessed>
    <b:RefOrder>1</b:RefOrder>
  </b:Source>
  <b:Source>
    <b:Tag>H5P18</b:Tag>
    <b:SourceType>InternetSite</b:SourceType>
    <b:Guid>{AAB9CFBD-1EC2-4F18-BF22-0F29C4041192}</b:Guid>
    <b:Title>H5P</b:Title>
    <b:YearAccessed>2018</b:YearAccessed>
    <b:MonthAccessed>Februar</b:MonthAccessed>
    <b:DayAccessed>4</b:DayAccessed>
    <b:URL>https://github.com/h5p</b:URL>
    <b:RefOrder>4</b:RefOrder>
  </b:Source>
  <b:Source>
    <b:Tag>tim18</b:Tag>
    <b:SourceType>InternetSite</b:SourceType>
    <b:Guid>{C85B9441-D5CD-4FC2-A833-6993E96478F0}</b:Guid>
    <b:Title>timesheets.js</b:Title>
    <b:YearAccessed>2018</b:YearAccessed>
    <b:MonthAccessed>Februar</b:MonthAccessed>
    <b:DayAccessed>4</b:DayAccessed>
    <b:URL>http://wam.inrialpes.fr/timesheets/</b:URL>
    <b:RefOrder>10</b:RefOrder>
  </b:Source>
  <b:Source>
    <b:Tag>wav18</b:Tag>
    <b:SourceType>InternetSite</b:SourceType>
    <b:Guid>{1CD18EFD-6ED0-4676-A4B6-6ECF32CBFEE3}</b:Guid>
    <b:Title>wavesurfer.js</b:Title>
    <b:YearAccessed>2018</b:YearAccessed>
    <b:MonthAccessed>Februar</b:MonthAccessed>
    <b:DayAccessed>4</b:DayAccessed>
    <b:URL>https://wavesurfer-js.org/</b:URL>
    <b:RefOrder>5</b:RefOrder>
  </b:Source>
  <b:Source>
    <b:Tag>Git18</b:Tag>
    <b:SourceType>InternetSite</b:SourceType>
    <b:Guid>{F893E73B-D562-470A-9D63-940A24525F96}</b:Guid>
    <b:Title>GitHub - katspaugh/wavesurfer.js: Navigable waveform built on Web Audio and Canvas</b:Title>
    <b:YearAccessed>2018</b:YearAccessed>
    <b:MonthAccessed>Februar</b:MonthAccessed>
    <b:DayAccessed>4</b:DayAccessed>
    <b:URL>https://github.com/katspaugh/wavesurfer.js</b:URL>
    <b:RefOrder>6</b:RefOrder>
  </b:Source>
  <b:Source>
    <b:Tag>wav181</b:Tag>
    <b:SourceType>InternetSite</b:SourceType>
    <b:Guid>{DDE891B7-DBA5-4845-88B0-C1BCD62DD1E3}</b:Guid>
    <b:Title>wavesurfer.js | Annotation tool</b:Title>
    <b:YearAccessed>2018</b:YearAccessed>
    <b:MonthAccessed>Februar</b:MonthAccessed>
    <b:DayAccessed>4</b:DayAccessed>
    <b:URL>http://wavesurfer-js.org/example/annotation/</b:URL>
    <b:RefOrder>7</b:RefOrder>
  </b:Source>
  <b:Source>
    <b:Tag>Git181</b:Tag>
    <b:SourceType>InternetSite</b:SourceType>
    <b:Guid>{275924CF-C0F1-4AA3-A1D5-C57882745BDE}</b:Guid>
    <b:Title>GitHub - BlaiMelendezCatalan/BAT</b:Title>
    <b:YearAccessed>2018</b:YearAccessed>
    <b:MonthAccessed>Februar</b:MonthAccessed>
    <b:DayAccessed>4</b:DayAccessed>
    <b:URL>https://github.com/BlaiMelendezCatalan/BAT/</b:URL>
    <b:RefOrder>8</b:RefOrder>
  </b:Source>
  <b:Source>
    <b:Tag>Git182</b:Tag>
    <b:SourceType>InternetSite</b:SourceType>
    <b:Guid>{214CC120-E56A-4DA0-93A8-0C4532F0C870}</b:Guid>
    <b:Title>GitHub - CrowdCurio/audio-annotator: A JavaScript interface for annotating and labeling audio files.</b:Title>
    <b:YearAccessed>2018</b:YearAccessed>
    <b:MonthAccessed>Februar</b:MonthAccessed>
    <b:DayAccessed>4</b:DayAccessed>
    <b:URL>https://github.com/CrowdCurio/audio-annotator</b:URL>
    <b:RefOrder>9</b:RefOrder>
  </b:Source>
  <b:Source>
    <b:Tag>Zum06</b:Tag>
    <b:SourceType>BookSection</b:SourceType>
    <b:Guid>{73CEE3B4-4214-49DC-96E1-98600398C32B}</b:Guid>
    <b:Author>
      <b:Author>
        <b:NameList>
          <b:Person>
            <b:Last>Zumbach</b:Last>
            <b:First>Joerg</b:First>
          </b:Person>
          <b:Person>
            <b:Last>Kroeber</b:Last>
            <b:First>Christiane</b:First>
          </b:Person>
        </b:NameList>
      </b:Author>
    </b:Author>
    <b:Title>Learning with Hyperaudio: Cognitive Load and Knowledge Acquisition in Non-Linear Auditory Instruction.</b:Title>
    <b:Year>2006</b:Year>
    <b:BookTitle>Avoiding simplicity confronting complexity. Advances in studying and designing (computer-based) powerful learning environments</b:BookTitle>
    <b:Pages>359-170</b:Pages>
    <b:RefOrder>11</b:RefOrder>
  </b:Source>
  <b:Source>
    <b:Tag>Zum14</b:Tag>
    <b:SourceType>BookSection</b:SourceType>
    <b:Guid>{D252DC29-4CE9-4990-A627-43A3B09B0471}</b:Guid>
    <b:Author>
      <b:Author>
        <b:NameList>
          <b:Person>
            <b:Last>Zumbach</b:Last>
            <b:First>Joerg</b:First>
          </b:Person>
          <b:Person>
            <b:Last>Schwartz</b:Last>
            <b:First>Neil</b:First>
          </b:Person>
        </b:NameList>
      </b:Author>
    </b:Author>
    <b:Title>Hyperaudio learning for non-linear auditory knowledge acquisition.</b:Title>
    <b:BookTitle>Computers in Human Behavior 41</b:BookTitle>
    <b:Year>2014</b:Year>
    <b:Pages>365-373</b:Pages>
    <b:RefOrder>12</b:RefOrder>
  </b:Source>
  <b:Source>
    <b:Tag>Pet05</b:Tag>
    <b:SourceType>BookSection</b:SourceType>
    <b:Guid>{F10A1BA2-0EB3-4EA2-9B56-205C21ACE576}</b:Guid>
    <b:Title>User-centred design of flexible hypermedia for a mobile guide: Reflections on the HyperAudio experience.</b:Title>
    <b:BookTitle>User Modeling and User-Adapted Interaction 15.3-4</b:BookTitle>
    <b:Year>2005</b:Year>
    <b:Pages>303-338</b:Pages>
    <b:Author>
      <b:Author>
        <b:NameList>
          <b:Person>
            <b:Last>Petrelli</b:Last>
            <b:First>Daniela</b:First>
          </b:Person>
          <b:Person>
            <b:Last>Not</b:Last>
            <b:First>Elena</b:First>
          </b:Person>
        </b:NameList>
      </b:Author>
    </b:Author>
    <b:RefOrder>13</b:RefOrder>
  </b:Source>
  <b:Source>
    <b:Tag>Bar04</b:Tag>
    <b:SourceType>BookSection</b:SourceType>
    <b:Guid>{DB7D9527-FE56-4308-9867-4DF68108669F}</b:Guid>
    <b:Author>
      <b:Author>
        <b:NameList>
          <b:Person>
            <b:Last>Barron</b:Last>
            <b:First>Ann</b:First>
            <b:Middle>E</b:Middle>
          </b:Person>
        </b:NameList>
      </b:Author>
    </b:Author>
    <b:Title>Auditory instruction</b:Title>
    <b:BookTitle>Handbook of research on educational communications and technology 2</b:BookTitle>
    <b:Year>2004</b:Year>
    <b:Pages>949-978</b:Pages>
    <b:RefOrder>14</b:RefOrder>
  </b:Source>
  <b:Source>
    <b:Tag>Moo18</b:Tag>
    <b:SourceType>InternetSite</b:SourceType>
    <b:Guid>{BCE12F20-2849-4514-A8DD-03379B21F2A9}</b:Guid>
    <b:Title>MoodleDocs</b:Title>
    <b:YearAccessed>2018</b:YearAccessed>
    <b:MonthAccessed>Februar</b:MonthAccessed>
    <b:DayAccessed>4</b:DayAccessed>
    <b:URL>https://docs.moodle.org/dev/Main_Page</b:URL>
    <b:RefOrder>15</b:RefOrder>
  </b:Source>
  <b:Source>
    <b:Tag>SMI18</b:Tag>
    <b:SourceType>InternetSite</b:SourceType>
    <b:Guid>{AF484E82-3A6F-43A9-87BB-706CA4550A76}</b:Guid>
    <b:Title>SMIL 3.0 Timing and Synchronization</b:Title>
    <b:YearAccessed>2018</b:YearAccessed>
    <b:MonthAccessed>Februar</b:MonthAccessed>
    <b:DayAccessed>4</b:DayAccessed>
    <b:URL>https://www.w3.org/TR/SMIL3/smil-timing.html</b:URL>
    <b:Author>
      <b:Author>
        <b:Corporate>W3C</b:Corporate>
      </b:Author>
    </b:Author>
    <b:RefOrder>16</b:RefOrder>
  </b:Source>
  <b:Source>
    <b:Tag>SMI181</b:Tag>
    <b:SourceType>InternetSite</b:SourceType>
    <b:Guid>{A3466296-9CB9-4A42-A4DC-6047AE330042}</b:Guid>
    <b:Title>SMIL Timesheets 1.0</b:Title>
    <b:YearAccessed>2018</b:YearAccessed>
    <b:MonthAccessed>Februar</b:MonthAccessed>
    <b:DayAccessed>4</b:DayAccessed>
    <b:URL>https://www.w3.org/TR/timesheets/</b:URL>
    <b:Author>
      <b:Author>
        <b:Corporate>W3C</b:Corporate>
      </b:Author>
    </b:Author>
    <b:RefOrder>17</b:RefOrder>
  </b:Source>
</b:Sources>
</file>

<file path=customXml/itemProps1.xml><?xml version="1.0" encoding="utf-8"?>
<ds:datastoreItem xmlns:ds="http://schemas.openxmlformats.org/officeDocument/2006/customXml" ds:itemID="{833B8015-FE25-4C0F-8C3C-A0294AFB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1987</Words>
  <Characters>12523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dc:description/>
  <cp:lastModifiedBy>Michael Laemmermann</cp:lastModifiedBy>
  <cp:revision>7</cp:revision>
  <cp:lastPrinted>2016-08-25T10:25:00Z</cp:lastPrinted>
  <dcterms:created xsi:type="dcterms:W3CDTF">2018-05-10T17:59:00Z</dcterms:created>
  <dcterms:modified xsi:type="dcterms:W3CDTF">2018-05-10T22:10:00Z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